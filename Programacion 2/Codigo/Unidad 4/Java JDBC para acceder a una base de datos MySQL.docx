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19" w:rsidRDefault="00FA0719" w:rsidP="00FA0719">
      <w:pPr>
        <w:spacing w:after="0" w:line="240" w:lineRule="auto"/>
        <w:jc w:val="both"/>
        <w:rPr>
          <w:rFonts w:ascii="Verdana" w:eastAsia="Times New Roman" w:hAnsi="Verdana"/>
          <w:sz w:val="20"/>
          <w:szCs w:val="20"/>
          <w:lang w:eastAsia="es-AR"/>
        </w:rPr>
      </w:pPr>
      <w:bookmarkStart w:id="0" w:name="_GoBack"/>
      <w:bookmarkEnd w:id="0"/>
    </w:p>
    <w:p w:rsidR="003D0F9B" w:rsidRPr="003D0F9B" w:rsidRDefault="003D0F9B" w:rsidP="003D0F9B">
      <w:pPr>
        <w:spacing w:before="100" w:beforeAutospacing="1" w:after="100" w:afterAutospacing="1" w:line="240" w:lineRule="auto"/>
        <w:outlineLvl w:val="2"/>
        <w:rPr>
          <w:rFonts w:ascii="Times New Roman" w:eastAsia="Times New Roman" w:hAnsi="Times New Roman"/>
          <w:b/>
          <w:bCs/>
          <w:sz w:val="27"/>
          <w:szCs w:val="27"/>
          <w:lang w:eastAsia="es-AR"/>
        </w:rPr>
      </w:pPr>
      <w:r w:rsidRPr="003D0F9B">
        <w:rPr>
          <w:rFonts w:ascii="Times New Roman" w:eastAsia="Times New Roman" w:hAnsi="Times New Roman"/>
          <w:b/>
          <w:bCs/>
          <w:sz w:val="27"/>
          <w:szCs w:val="27"/>
          <w:lang w:eastAsia="es-AR"/>
        </w:rPr>
        <w:t xml:space="preserve">Java JDBC para acceder a una base de datos MySQL. Ejemplos </w:t>
      </w:r>
    </w:p>
    <w:p w:rsidR="003D0F9B" w:rsidRPr="003D0F9B" w:rsidRDefault="003D0F9B" w:rsidP="003D0F9B">
      <w:pPr>
        <w:tabs>
          <w:tab w:val="left" w:pos="540"/>
        </w:tabs>
        <w:spacing w:after="120" w:line="240" w:lineRule="auto"/>
        <w:jc w:val="both"/>
        <w:rPr>
          <w:ins w:id="1" w:author="Unknown"/>
          <w:rFonts w:ascii="Times New Roman" w:eastAsia="Times New Roman" w:hAnsi="Times New Roman"/>
          <w:sz w:val="24"/>
          <w:szCs w:val="24"/>
          <w:lang w:eastAsia="es-AR"/>
        </w:rPr>
      </w:pPr>
      <w:ins w:id="2" w:author="Unknown">
        <w:r w:rsidRPr="003D0F9B">
          <w:rPr>
            <w:rFonts w:ascii="Verdana" w:eastAsia="Times New Roman" w:hAnsi="Verdana" w:cs="Arial"/>
            <w:b/>
            <w:color w:val="000080"/>
            <w:sz w:val="24"/>
            <w:szCs w:val="24"/>
            <w:lang w:eastAsia="es-AR"/>
          </w:rPr>
          <w:t>JDBC</w:t>
        </w:r>
      </w:ins>
    </w:p>
    <w:p w:rsidR="003D0F9B" w:rsidRPr="003D0F9B" w:rsidRDefault="003D0F9B" w:rsidP="003D0F9B">
      <w:pPr>
        <w:spacing w:after="120" w:line="240" w:lineRule="auto"/>
        <w:jc w:val="both"/>
        <w:rPr>
          <w:ins w:id="3" w:author="Unknown"/>
          <w:rFonts w:ascii="Times New Roman" w:eastAsia="Times New Roman" w:hAnsi="Times New Roman"/>
          <w:sz w:val="24"/>
          <w:szCs w:val="24"/>
          <w:lang w:eastAsia="es-AR"/>
        </w:rPr>
      </w:pPr>
      <w:ins w:id="4" w:author="Unknown">
        <w:r w:rsidRPr="003D0F9B">
          <w:rPr>
            <w:rFonts w:ascii="Verdana" w:eastAsia="Times New Roman" w:hAnsi="Verdana"/>
            <w:sz w:val="20"/>
            <w:szCs w:val="20"/>
            <w:lang w:eastAsia="es-AR"/>
          </w:rPr>
          <w:t>JDBC (Java DataBase Connectivity) es la API que permite la conexión de un programa Java y una base de datos relacional.</w:t>
        </w:r>
      </w:ins>
    </w:p>
    <w:p w:rsidR="003D0F9B" w:rsidRPr="003D0F9B" w:rsidRDefault="003D0F9B" w:rsidP="003D0F9B">
      <w:pPr>
        <w:spacing w:after="120" w:line="240" w:lineRule="auto"/>
        <w:jc w:val="both"/>
        <w:rPr>
          <w:ins w:id="5" w:author="Unknown"/>
          <w:rFonts w:ascii="Times New Roman" w:eastAsia="Times New Roman" w:hAnsi="Times New Roman"/>
          <w:sz w:val="24"/>
          <w:szCs w:val="24"/>
          <w:lang w:eastAsia="es-AR"/>
        </w:rPr>
      </w:pPr>
      <w:ins w:id="6" w:author="Unknown">
        <w:r w:rsidRPr="003D0F9B">
          <w:rPr>
            <w:rFonts w:ascii="Verdana" w:eastAsia="Times New Roman" w:hAnsi="Verdana"/>
            <w:sz w:val="20"/>
            <w:szCs w:val="20"/>
            <w:lang w:eastAsia="es-AR"/>
          </w:rPr>
          <w:t>Se encuentra dentro del paquete java.sql.</w:t>
        </w:r>
      </w:ins>
    </w:p>
    <w:p w:rsidR="003D0F9B" w:rsidRPr="003D0F9B" w:rsidRDefault="003D0F9B" w:rsidP="003D0F9B">
      <w:pPr>
        <w:spacing w:after="120" w:line="240" w:lineRule="auto"/>
        <w:jc w:val="both"/>
        <w:rPr>
          <w:ins w:id="7" w:author="Unknown"/>
          <w:rFonts w:ascii="Times New Roman" w:eastAsia="Times New Roman" w:hAnsi="Times New Roman"/>
          <w:sz w:val="24"/>
          <w:szCs w:val="24"/>
          <w:lang w:eastAsia="es-AR"/>
        </w:rPr>
      </w:pPr>
      <w:ins w:id="8" w:author="Unknown">
        <w:r w:rsidRPr="003D0F9B">
          <w:rPr>
            <w:rFonts w:ascii="Verdana" w:eastAsia="Times New Roman" w:hAnsi="Verdana"/>
            <w:sz w:val="20"/>
            <w:szCs w:val="20"/>
            <w:lang w:eastAsia="es-AR"/>
          </w:rPr>
          <w:t>Incluye clases e interfaces que permiten el acceso a la bases de datos para ejecutar consultas, actualizaciones, ejecutar procedimientos, etc.</w:t>
        </w:r>
      </w:ins>
    </w:p>
    <w:p w:rsidR="003D0F9B" w:rsidRPr="003D0F9B" w:rsidRDefault="003D0F9B" w:rsidP="003D0F9B">
      <w:pPr>
        <w:spacing w:after="120" w:line="240" w:lineRule="auto"/>
        <w:jc w:val="both"/>
        <w:rPr>
          <w:ins w:id="9" w:author="Unknown"/>
          <w:rFonts w:ascii="Times New Roman" w:eastAsia="Times New Roman" w:hAnsi="Times New Roman"/>
          <w:sz w:val="24"/>
          <w:szCs w:val="24"/>
          <w:lang w:eastAsia="es-AR"/>
        </w:rPr>
      </w:pPr>
      <w:ins w:id="10" w:author="Unknown">
        <w:r w:rsidRPr="003D0F9B">
          <w:rPr>
            <w:rFonts w:ascii="Verdana" w:eastAsia="Times New Roman" w:hAnsi="Verdana"/>
            <w:sz w:val="20"/>
            <w:szCs w:val="20"/>
            <w:lang w:eastAsia="es-AR"/>
          </w:rPr>
          <w:t>Algunas de las clases e interfaces de JDBC son: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1"/>
        <w:gridCol w:w="5382"/>
      </w:tblGrid>
      <w:tr w:rsidR="003D0F9B" w:rsidRPr="003D0F9B" w:rsidTr="003D0F9B">
        <w:tc>
          <w:tcPr>
            <w:tcW w:w="3231" w:type="dxa"/>
            <w:tcBorders>
              <w:top w:val="single" w:sz="4" w:space="0" w:color="auto"/>
              <w:left w:val="single" w:sz="4" w:space="0" w:color="auto"/>
              <w:bottom w:val="single" w:sz="4" w:space="0" w:color="auto"/>
              <w:right w:val="single" w:sz="4" w:space="0" w:color="auto"/>
            </w:tcBorders>
            <w:shd w:val="clear" w:color="auto" w:fill="000080"/>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b/>
                <w:color w:val="FFFFFF"/>
                <w:sz w:val="20"/>
                <w:szCs w:val="20"/>
                <w:lang w:eastAsia="es-AR"/>
              </w:rPr>
              <w:t>Clase / Interface</w:t>
            </w:r>
          </w:p>
        </w:tc>
        <w:tc>
          <w:tcPr>
            <w:tcW w:w="5382" w:type="dxa"/>
            <w:tcBorders>
              <w:top w:val="single" w:sz="4" w:space="0" w:color="auto"/>
              <w:left w:val="single" w:sz="4" w:space="0" w:color="auto"/>
              <w:bottom w:val="single" w:sz="4" w:space="0" w:color="auto"/>
              <w:right w:val="single" w:sz="4" w:space="0" w:color="auto"/>
            </w:tcBorders>
            <w:shd w:val="clear" w:color="auto" w:fill="000080"/>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b/>
                <w:color w:val="FFFFFF"/>
                <w:sz w:val="20"/>
                <w:szCs w:val="20"/>
                <w:lang w:eastAsia="es-AR"/>
              </w:rPr>
              <w:t>Función</w:t>
            </w:r>
          </w:p>
        </w:tc>
      </w:tr>
      <w:tr w:rsidR="003D0F9B" w:rsidRPr="003D0F9B" w:rsidTr="003D0F9B">
        <w:tc>
          <w:tcPr>
            <w:tcW w:w="3231"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Clase DriverManager</w:t>
            </w:r>
          </w:p>
        </w:tc>
        <w:tc>
          <w:tcPr>
            <w:tcW w:w="5382"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Establece la conexión con la base de datos</w:t>
            </w:r>
          </w:p>
        </w:tc>
      </w:tr>
      <w:tr w:rsidR="003D0F9B" w:rsidRPr="003D0F9B" w:rsidTr="003D0F9B">
        <w:tc>
          <w:tcPr>
            <w:tcW w:w="3231"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Interface Connection</w:t>
            </w:r>
          </w:p>
        </w:tc>
        <w:tc>
          <w:tcPr>
            <w:tcW w:w="5382"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Representa una conexión con la BD</w:t>
            </w:r>
          </w:p>
        </w:tc>
      </w:tr>
      <w:tr w:rsidR="003D0F9B" w:rsidRPr="003D0F9B" w:rsidTr="003D0F9B">
        <w:tc>
          <w:tcPr>
            <w:tcW w:w="3231"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Interface Statement</w:t>
            </w:r>
          </w:p>
        </w:tc>
        <w:tc>
          <w:tcPr>
            <w:tcW w:w="5382"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Ejecución de consultas SQL</w:t>
            </w:r>
          </w:p>
        </w:tc>
      </w:tr>
      <w:tr w:rsidR="003D0F9B" w:rsidRPr="003D0F9B" w:rsidTr="003D0F9B">
        <w:tc>
          <w:tcPr>
            <w:tcW w:w="3231"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Interface PreparedStatement</w:t>
            </w:r>
          </w:p>
        </w:tc>
        <w:tc>
          <w:tcPr>
            <w:tcW w:w="5382"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Ejecución de consultas preparadas y procedimientos almacenados</w:t>
            </w:r>
          </w:p>
        </w:tc>
      </w:tr>
      <w:tr w:rsidR="003D0F9B" w:rsidRPr="003D0F9B" w:rsidTr="003D0F9B">
        <w:tc>
          <w:tcPr>
            <w:tcW w:w="3231"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Interface ResultSet</w:t>
            </w:r>
          </w:p>
        </w:tc>
        <w:tc>
          <w:tcPr>
            <w:tcW w:w="5382"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Manipulación de registros en consultas de tipo Select</w:t>
            </w:r>
          </w:p>
        </w:tc>
      </w:tr>
      <w:tr w:rsidR="003D0F9B" w:rsidRPr="003D0F9B" w:rsidTr="003D0F9B">
        <w:tc>
          <w:tcPr>
            <w:tcW w:w="3231"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Interface ResultSetMetadata</w:t>
            </w:r>
          </w:p>
        </w:tc>
        <w:tc>
          <w:tcPr>
            <w:tcW w:w="5382" w:type="dxa"/>
            <w:tcBorders>
              <w:top w:val="single" w:sz="4" w:space="0" w:color="auto"/>
              <w:left w:val="single" w:sz="4" w:space="0" w:color="auto"/>
              <w:bottom w:val="single" w:sz="4" w:space="0" w:color="auto"/>
              <w:right w:val="single" w:sz="4" w:space="0" w:color="auto"/>
            </w:tcBorders>
            <w:hideMark/>
          </w:tcPr>
          <w:p w:rsidR="003D0F9B" w:rsidRPr="003D0F9B" w:rsidRDefault="003D0F9B" w:rsidP="003D0F9B">
            <w:pPr>
              <w:spacing w:after="0" w:line="240" w:lineRule="auto"/>
              <w:jc w:val="both"/>
              <w:rPr>
                <w:rFonts w:ascii="Times New Roman" w:eastAsia="Times New Roman" w:hAnsi="Times New Roman"/>
                <w:sz w:val="24"/>
                <w:szCs w:val="24"/>
                <w:lang w:eastAsia="es-AR"/>
              </w:rPr>
            </w:pPr>
            <w:r w:rsidRPr="003D0F9B">
              <w:rPr>
                <w:rFonts w:ascii="Verdana" w:eastAsia="Times New Roman" w:hAnsi="Verdana"/>
                <w:sz w:val="20"/>
                <w:szCs w:val="20"/>
                <w:lang w:eastAsia="es-AR"/>
              </w:rPr>
              <w:t>Proporciona información sobre la estructura de los datos.</w:t>
            </w:r>
          </w:p>
        </w:tc>
      </w:tr>
    </w:tbl>
    <w:p w:rsidR="003D0F9B" w:rsidRPr="003D0F9B" w:rsidRDefault="003D0F9B" w:rsidP="003D0F9B">
      <w:pPr>
        <w:spacing w:after="120" w:line="240" w:lineRule="auto"/>
        <w:jc w:val="both"/>
        <w:rPr>
          <w:ins w:id="11" w:author="Unknown"/>
          <w:rFonts w:ascii="Times New Roman" w:eastAsia="Times New Roman" w:hAnsi="Times New Roman"/>
          <w:sz w:val="24"/>
          <w:szCs w:val="24"/>
          <w:lang w:eastAsia="es-AR"/>
        </w:rPr>
      </w:pPr>
      <w:ins w:id="12" w:author="Unknown">
        <w:r w:rsidRPr="003D0F9B">
          <w:rPr>
            <w:rFonts w:ascii="Verdana" w:eastAsia="Times New Roman" w:hAnsi="Verdana"/>
            <w:sz w:val="20"/>
            <w:szCs w:val="20"/>
            <w:lang w:eastAsia="es-AR"/>
          </w:rPr>
          <w:t>El objetivo de las interfaces de JDBC es definir como trabajar con la base de datos: como establecer la conexión, como ejecutar una consulta, etc.</w:t>
        </w:r>
      </w:ins>
    </w:p>
    <w:p w:rsidR="003D0F9B" w:rsidRPr="003D0F9B" w:rsidRDefault="003D0F9B" w:rsidP="003D0F9B">
      <w:pPr>
        <w:spacing w:after="120" w:line="240" w:lineRule="auto"/>
        <w:jc w:val="both"/>
        <w:rPr>
          <w:ins w:id="13" w:author="Unknown"/>
          <w:rFonts w:ascii="Times New Roman" w:eastAsia="Times New Roman" w:hAnsi="Times New Roman"/>
          <w:sz w:val="24"/>
          <w:szCs w:val="24"/>
          <w:lang w:eastAsia="es-AR"/>
        </w:rPr>
      </w:pPr>
      <w:ins w:id="14" w:author="Unknown">
        <w:r w:rsidRPr="003D0F9B">
          <w:rPr>
            <w:rFonts w:ascii="Verdana" w:eastAsia="Times New Roman" w:hAnsi="Verdana"/>
            <w:sz w:val="20"/>
            <w:szCs w:val="20"/>
            <w:lang w:eastAsia="es-AR"/>
          </w:rPr>
          <w:t>Para poder ejecutar nuestro programa necesitamos las clases que implementen estas interfaces.</w:t>
        </w:r>
      </w:ins>
    </w:p>
    <w:p w:rsidR="003D0F9B" w:rsidRPr="003D0F9B" w:rsidRDefault="003D0F9B" w:rsidP="003D0F9B">
      <w:pPr>
        <w:spacing w:after="120" w:line="240" w:lineRule="auto"/>
        <w:jc w:val="both"/>
        <w:rPr>
          <w:ins w:id="15" w:author="Unknown"/>
          <w:rFonts w:ascii="Times New Roman" w:eastAsia="Times New Roman" w:hAnsi="Times New Roman"/>
          <w:sz w:val="24"/>
          <w:szCs w:val="24"/>
          <w:lang w:eastAsia="es-AR"/>
        </w:rPr>
      </w:pPr>
      <w:ins w:id="16" w:author="Unknown">
        <w:r w:rsidRPr="003D0F9B">
          <w:rPr>
            <w:rFonts w:ascii="Verdana" w:eastAsia="Times New Roman" w:hAnsi="Verdana"/>
            <w:b/>
            <w:color w:val="000080"/>
            <w:sz w:val="20"/>
            <w:szCs w:val="20"/>
            <w:lang w:eastAsia="es-AR"/>
          </w:rPr>
          <w:t>Driver JDBC</w:t>
        </w:r>
      </w:ins>
    </w:p>
    <w:p w:rsidR="003D0F9B" w:rsidRPr="003D0F9B" w:rsidRDefault="003D0F9B" w:rsidP="003D0F9B">
      <w:pPr>
        <w:spacing w:after="120" w:line="240" w:lineRule="auto"/>
        <w:jc w:val="both"/>
        <w:rPr>
          <w:ins w:id="17" w:author="Unknown"/>
          <w:rFonts w:ascii="Times New Roman" w:eastAsia="Times New Roman" w:hAnsi="Times New Roman"/>
          <w:sz w:val="24"/>
          <w:szCs w:val="24"/>
          <w:lang w:eastAsia="es-AR"/>
        </w:rPr>
      </w:pPr>
      <w:ins w:id="18" w:author="Unknown">
        <w:r w:rsidRPr="003D0F9B">
          <w:rPr>
            <w:rFonts w:ascii="Verdana" w:eastAsia="Times New Roman" w:hAnsi="Verdana"/>
            <w:sz w:val="20"/>
            <w:szCs w:val="20"/>
            <w:lang w:eastAsia="es-AR"/>
          </w:rPr>
          <w:t>Llamamos</w:t>
        </w:r>
        <w:r w:rsidRPr="003D0F9B">
          <w:rPr>
            <w:rFonts w:ascii="Verdana" w:eastAsia="Times New Roman" w:hAnsi="Verdana"/>
            <w:b/>
            <w:color w:val="000080"/>
            <w:sz w:val="20"/>
            <w:szCs w:val="20"/>
            <w:lang w:eastAsia="es-AR"/>
          </w:rPr>
          <w:t xml:space="preserve"> DRIVER</w:t>
        </w:r>
        <w:r w:rsidRPr="003D0F9B">
          <w:rPr>
            <w:rFonts w:ascii="Verdana" w:eastAsia="Times New Roman" w:hAnsi="Verdana"/>
            <w:sz w:val="20"/>
            <w:szCs w:val="20"/>
            <w:lang w:eastAsia="es-AR"/>
          </w:rPr>
          <w:t xml:space="preserve"> al conjunto de clases que implementan las interfaces JDBC    </w:t>
        </w:r>
      </w:ins>
    </w:p>
    <w:p w:rsidR="003D0F9B" w:rsidRPr="003D0F9B" w:rsidRDefault="003D0F9B" w:rsidP="003D0F9B">
      <w:pPr>
        <w:spacing w:after="120" w:line="240" w:lineRule="auto"/>
        <w:jc w:val="both"/>
        <w:rPr>
          <w:ins w:id="19" w:author="Unknown"/>
          <w:rFonts w:ascii="Times New Roman" w:eastAsia="Times New Roman" w:hAnsi="Times New Roman"/>
          <w:sz w:val="24"/>
          <w:szCs w:val="24"/>
          <w:lang w:eastAsia="es-AR"/>
        </w:rPr>
      </w:pPr>
      <w:ins w:id="20" w:author="Unknown">
        <w:r w:rsidRPr="003D0F9B">
          <w:rPr>
            <w:rFonts w:ascii="Verdana" w:eastAsia="Times New Roman" w:hAnsi="Verdana"/>
            <w:sz w:val="20"/>
            <w:szCs w:val="20"/>
            <w:lang w:eastAsia="es-AR"/>
          </w:rPr>
          <w:t>El driver proporciona la comunicación entre la aplicación Java y la base de datos</w:t>
        </w:r>
      </w:ins>
    </w:p>
    <w:p w:rsidR="003D0F9B" w:rsidRPr="003D0F9B" w:rsidRDefault="00FB1289" w:rsidP="003D0F9B">
      <w:pPr>
        <w:spacing w:after="0" w:line="240" w:lineRule="auto"/>
        <w:jc w:val="center"/>
        <w:rPr>
          <w:ins w:id="21" w:author="Unknown"/>
          <w:rFonts w:ascii="Times New Roman" w:eastAsia="Times New Roman" w:hAnsi="Times New Roman"/>
          <w:sz w:val="24"/>
          <w:szCs w:val="24"/>
          <w:lang w:eastAsia="es-AR"/>
        </w:rPr>
      </w:pPr>
      <w:r>
        <w:rPr>
          <w:rFonts w:ascii="Times New Roman" w:eastAsia="Times New Roman" w:hAnsi="Times New Roman"/>
          <w:noProof/>
          <w:color w:val="0000FF"/>
          <w:sz w:val="24"/>
          <w:szCs w:val="24"/>
          <w:lang w:eastAsia="es-AR"/>
        </w:rPr>
        <w:drawing>
          <wp:inline distT="0" distB="0" distL="0" distR="0">
            <wp:extent cx="2587625" cy="2052955"/>
            <wp:effectExtent l="0" t="0" r="3175" b="4445"/>
            <wp:docPr id="1" name="Imagen 1" descr="java-jdb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jdb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7625" cy="2052955"/>
                    </a:xfrm>
                    <a:prstGeom prst="rect">
                      <a:avLst/>
                    </a:prstGeom>
                    <a:noFill/>
                    <a:ln>
                      <a:noFill/>
                    </a:ln>
                  </pic:spPr>
                </pic:pic>
              </a:graphicData>
            </a:graphic>
          </wp:inline>
        </w:drawing>
      </w:r>
    </w:p>
    <w:p w:rsidR="003D0F9B" w:rsidRPr="003D0F9B" w:rsidRDefault="003D0F9B" w:rsidP="003D0F9B">
      <w:pPr>
        <w:spacing w:after="120" w:line="240" w:lineRule="auto"/>
        <w:jc w:val="both"/>
        <w:rPr>
          <w:ins w:id="22" w:author="Unknown"/>
          <w:rFonts w:ascii="Times New Roman" w:eastAsia="Times New Roman" w:hAnsi="Times New Roman"/>
          <w:sz w:val="24"/>
          <w:szCs w:val="24"/>
          <w:lang w:eastAsia="es-AR"/>
        </w:rPr>
      </w:pPr>
    </w:p>
    <w:p w:rsidR="003D0F9B" w:rsidRPr="003D0F9B" w:rsidRDefault="003D0F9B" w:rsidP="003D0F9B">
      <w:pPr>
        <w:spacing w:after="0" w:line="240" w:lineRule="auto"/>
        <w:jc w:val="both"/>
        <w:rPr>
          <w:ins w:id="23" w:author="Unknown"/>
          <w:rFonts w:ascii="Times New Roman" w:eastAsia="Times New Roman" w:hAnsi="Times New Roman"/>
          <w:sz w:val="24"/>
          <w:szCs w:val="24"/>
          <w:lang w:eastAsia="es-AR"/>
        </w:rPr>
      </w:pPr>
      <w:ins w:id="24" w:author="Unknown">
        <w:r w:rsidRPr="003D0F9B">
          <w:rPr>
            <w:rFonts w:ascii="Verdana" w:eastAsia="Times New Roman" w:hAnsi="Verdana"/>
            <w:sz w:val="20"/>
            <w:szCs w:val="20"/>
            <w:lang w:eastAsia="es-AR"/>
          </w:rPr>
          <w:t>Cada tipo de bases de datos (Oracle, MySQL, PostGreSQL, etc) tienen su propio driver.</w:t>
        </w:r>
      </w:ins>
    </w:p>
    <w:p w:rsidR="003D0F9B" w:rsidRPr="003D0F9B" w:rsidRDefault="003D0F9B" w:rsidP="003D0F9B">
      <w:pPr>
        <w:spacing w:after="0" w:line="240" w:lineRule="auto"/>
        <w:jc w:val="both"/>
        <w:rPr>
          <w:ins w:id="25" w:author="Unknown"/>
          <w:rFonts w:ascii="Times New Roman" w:eastAsia="Times New Roman" w:hAnsi="Times New Roman"/>
          <w:sz w:val="24"/>
          <w:szCs w:val="24"/>
          <w:lang w:eastAsia="es-AR"/>
        </w:rPr>
      </w:pPr>
      <w:ins w:id="26" w:author="Unknown">
        <w:r w:rsidRPr="003D0F9B">
          <w:rPr>
            <w:rFonts w:ascii="Verdana" w:eastAsia="Times New Roman" w:hAnsi="Verdana"/>
            <w:sz w:val="20"/>
            <w:szCs w:val="20"/>
            <w:lang w:eastAsia="es-AR"/>
          </w:rPr>
          <w:t xml:space="preserve">Los drivers los proporcionan los fabricantes de las bases de datos. Normalmente se descarga desde la página web del fabricante. </w:t>
        </w:r>
      </w:ins>
    </w:p>
    <w:p w:rsidR="003D0F9B" w:rsidRPr="003D0F9B" w:rsidRDefault="003D0F9B" w:rsidP="003D0F9B">
      <w:pPr>
        <w:spacing w:after="0" w:line="240" w:lineRule="auto"/>
        <w:jc w:val="both"/>
        <w:rPr>
          <w:ins w:id="27" w:author="Unknown"/>
          <w:rFonts w:ascii="Times New Roman" w:eastAsia="Times New Roman" w:hAnsi="Times New Roman"/>
          <w:sz w:val="24"/>
          <w:szCs w:val="24"/>
          <w:lang w:eastAsia="es-AR"/>
        </w:rPr>
      </w:pPr>
      <w:ins w:id="28" w:author="Unknown">
        <w:r w:rsidRPr="003D0F9B">
          <w:rPr>
            <w:rFonts w:ascii="Verdana" w:eastAsia="Times New Roman" w:hAnsi="Verdana"/>
            <w:sz w:val="20"/>
            <w:szCs w:val="20"/>
            <w:lang w:eastAsia="es-AR"/>
          </w:rPr>
          <w:lastRenderedPageBreak/>
          <w:t>Por lo tanto, el primer paso para trabajar con bases de datos desde Java es conseguir el driver adecuado.</w:t>
        </w:r>
      </w:ins>
    </w:p>
    <w:p w:rsidR="003D0F9B" w:rsidRPr="003D0F9B" w:rsidRDefault="003D0F9B" w:rsidP="003D0F9B">
      <w:pPr>
        <w:spacing w:after="0" w:line="240" w:lineRule="auto"/>
        <w:jc w:val="both"/>
        <w:rPr>
          <w:ins w:id="29" w:author="Unknown"/>
          <w:rFonts w:ascii="Times New Roman" w:eastAsia="Times New Roman" w:hAnsi="Times New Roman"/>
          <w:sz w:val="24"/>
          <w:szCs w:val="24"/>
          <w:lang w:eastAsia="es-AR"/>
        </w:rPr>
      </w:pPr>
      <w:ins w:id="30" w:author="Unknown">
        <w:r w:rsidRPr="003D0F9B">
          <w:rPr>
            <w:rFonts w:ascii="Verdana" w:eastAsia="Times New Roman" w:hAnsi="Verdana"/>
            <w:sz w:val="20"/>
            <w:szCs w:val="20"/>
            <w:lang w:eastAsia="es-AR"/>
          </w:rPr>
          <w:t>En nuestro caso utilizaremos MySQL cuyo driver vamos a descargar desde:</w:t>
        </w:r>
      </w:ins>
    </w:p>
    <w:p w:rsidR="003D0F9B" w:rsidRPr="003D0F9B" w:rsidRDefault="003D0F9B" w:rsidP="003D0F9B">
      <w:pPr>
        <w:spacing w:after="0" w:line="240" w:lineRule="auto"/>
        <w:jc w:val="both"/>
        <w:rPr>
          <w:ins w:id="31" w:author="Unknown"/>
          <w:rFonts w:ascii="Times New Roman" w:eastAsia="Times New Roman" w:hAnsi="Times New Roman"/>
          <w:sz w:val="24"/>
          <w:szCs w:val="24"/>
          <w:lang w:eastAsia="es-AR"/>
        </w:rPr>
      </w:pPr>
      <w:ins w:id="32" w:author="Unknown">
        <w:r w:rsidRPr="003D0F9B">
          <w:rPr>
            <w:rFonts w:ascii="Verdana" w:eastAsia="Times New Roman" w:hAnsi="Verdana"/>
            <w:sz w:val="20"/>
            <w:szCs w:val="20"/>
            <w:lang w:eastAsia="es-AR"/>
          </w:rPr>
          <w:fldChar w:fldCharType="begin"/>
        </w:r>
        <w:r w:rsidRPr="003D0F9B">
          <w:rPr>
            <w:rFonts w:ascii="Verdana" w:eastAsia="Times New Roman" w:hAnsi="Verdana"/>
            <w:sz w:val="20"/>
            <w:szCs w:val="20"/>
            <w:lang w:eastAsia="es-AR"/>
          </w:rPr>
          <w:instrText xml:space="preserve"> HYPERLINK "http://dev.mysql.com/downloads/connector/j/" </w:instrText>
        </w:r>
        <w:r w:rsidRPr="003D0F9B">
          <w:rPr>
            <w:rFonts w:ascii="Verdana" w:eastAsia="Times New Roman" w:hAnsi="Verdana"/>
            <w:sz w:val="20"/>
            <w:szCs w:val="20"/>
            <w:lang w:eastAsia="es-AR"/>
          </w:rPr>
          <w:fldChar w:fldCharType="separate"/>
        </w:r>
        <w:r w:rsidRPr="003D0F9B">
          <w:rPr>
            <w:rFonts w:ascii="Verdana" w:eastAsia="Times New Roman" w:hAnsi="Verdana"/>
            <w:color w:val="0000FF"/>
            <w:sz w:val="20"/>
            <w:szCs w:val="20"/>
            <w:u w:val="single"/>
            <w:lang w:eastAsia="es-AR"/>
          </w:rPr>
          <w:t>http://dev.mysql.com/downloads/connector/j/</w:t>
        </w:r>
        <w:r w:rsidRPr="003D0F9B">
          <w:rPr>
            <w:rFonts w:ascii="Verdana" w:eastAsia="Times New Roman" w:hAnsi="Verdana"/>
            <w:sz w:val="20"/>
            <w:szCs w:val="20"/>
            <w:lang w:eastAsia="es-AR"/>
          </w:rPr>
          <w:fldChar w:fldCharType="end"/>
        </w:r>
      </w:ins>
    </w:p>
    <w:p w:rsidR="003D0F9B" w:rsidRPr="003D0F9B" w:rsidRDefault="003D0F9B" w:rsidP="003D0F9B">
      <w:pPr>
        <w:spacing w:after="0" w:line="240" w:lineRule="auto"/>
        <w:jc w:val="both"/>
        <w:rPr>
          <w:ins w:id="33" w:author="Unknown"/>
          <w:rFonts w:ascii="Times New Roman" w:eastAsia="Times New Roman" w:hAnsi="Times New Roman"/>
          <w:sz w:val="24"/>
          <w:szCs w:val="24"/>
          <w:lang w:eastAsia="es-AR"/>
        </w:rPr>
      </w:pPr>
      <w:ins w:id="34" w:author="Unknown">
        <w:r w:rsidRPr="003D0F9B">
          <w:rPr>
            <w:rFonts w:ascii="Verdana" w:eastAsia="Times New Roman" w:hAnsi="Verdana"/>
            <w:sz w:val="20"/>
            <w:szCs w:val="20"/>
            <w:lang w:eastAsia="es-AR"/>
          </w:rPr>
          <w:t xml:space="preserve">Una vez descargado lo descomprimimos y </w:t>
        </w:r>
        <w:r w:rsidRPr="003D0F9B">
          <w:rPr>
            <w:rFonts w:ascii="Verdana" w:eastAsia="Times New Roman" w:hAnsi="Verdana"/>
            <w:b/>
            <w:color w:val="000080"/>
            <w:sz w:val="20"/>
            <w:szCs w:val="20"/>
            <w:lang w:eastAsia="es-AR"/>
          </w:rPr>
          <w:t>el .jar que contiene lo debemos añadir como librería de clases a nuestro proyecto</w:t>
        </w:r>
        <w:r w:rsidRPr="003D0F9B">
          <w:rPr>
            <w:rFonts w:ascii="Verdana" w:eastAsia="Times New Roman" w:hAnsi="Verdana"/>
            <w:sz w:val="20"/>
            <w:szCs w:val="20"/>
            <w:lang w:eastAsia="es-AR"/>
          </w:rPr>
          <w:t>.</w:t>
        </w:r>
      </w:ins>
    </w:p>
    <w:p w:rsidR="003D0F9B" w:rsidRPr="003D0F9B" w:rsidRDefault="003D0F9B" w:rsidP="003D0F9B">
      <w:pPr>
        <w:tabs>
          <w:tab w:val="left" w:pos="540"/>
        </w:tabs>
        <w:spacing w:after="120" w:line="240" w:lineRule="auto"/>
        <w:jc w:val="both"/>
        <w:rPr>
          <w:ins w:id="35" w:author="Unknown"/>
          <w:rFonts w:ascii="Times New Roman" w:eastAsia="Times New Roman" w:hAnsi="Times New Roman"/>
          <w:sz w:val="24"/>
          <w:szCs w:val="24"/>
          <w:lang w:eastAsia="es-AR"/>
        </w:rPr>
      </w:pPr>
      <w:ins w:id="36" w:author="Unknown">
        <w:r w:rsidRPr="003D0F9B">
          <w:rPr>
            <w:rFonts w:ascii="Verdana" w:eastAsia="Times New Roman" w:hAnsi="Verdana" w:cs="Arial"/>
            <w:b/>
            <w:color w:val="000080"/>
            <w:sz w:val="24"/>
            <w:szCs w:val="24"/>
            <w:lang w:eastAsia="es-AR"/>
          </w:rPr>
          <w:t>ACCESO A BASES DE DATOS CON JDBC</w:t>
        </w:r>
      </w:ins>
    </w:p>
    <w:p w:rsidR="003D0F9B" w:rsidRPr="003D0F9B" w:rsidRDefault="003D0F9B" w:rsidP="003D0F9B">
      <w:pPr>
        <w:spacing w:after="100" w:line="240" w:lineRule="auto"/>
        <w:jc w:val="both"/>
        <w:rPr>
          <w:ins w:id="37" w:author="Unknown"/>
          <w:rFonts w:ascii="Times New Roman" w:eastAsia="Times New Roman" w:hAnsi="Times New Roman"/>
          <w:sz w:val="24"/>
          <w:szCs w:val="24"/>
          <w:lang w:eastAsia="es-AR"/>
        </w:rPr>
      </w:pPr>
      <w:ins w:id="38" w:author="Unknown">
        <w:r w:rsidRPr="003D0F9B">
          <w:rPr>
            <w:rFonts w:ascii="Verdana" w:eastAsia="Times New Roman" w:hAnsi="Verdana"/>
            <w:sz w:val="20"/>
            <w:szCs w:val="20"/>
            <w:lang w:eastAsia="es-ES"/>
          </w:rPr>
          <w:t>Una vez incorporado el driver como librería de la aplicación, se deben seguir los siguientes pasos para acceder a una base de datos:</w:t>
        </w:r>
      </w:ins>
    </w:p>
    <w:p w:rsidR="003D0F9B" w:rsidRPr="003D0F9B" w:rsidRDefault="003D0F9B" w:rsidP="003D0F9B">
      <w:pPr>
        <w:tabs>
          <w:tab w:val="num" w:pos="426"/>
        </w:tabs>
        <w:spacing w:after="0" w:line="240" w:lineRule="auto"/>
        <w:jc w:val="both"/>
        <w:rPr>
          <w:ins w:id="39" w:author="Unknown"/>
          <w:rFonts w:ascii="Times New Roman" w:eastAsia="Times New Roman" w:hAnsi="Times New Roman"/>
          <w:sz w:val="24"/>
          <w:szCs w:val="24"/>
          <w:lang w:eastAsia="es-AR"/>
        </w:rPr>
      </w:pPr>
      <w:ins w:id="40" w:author="Unknown">
        <w:r w:rsidRPr="003D0F9B">
          <w:rPr>
            <w:rFonts w:ascii="Verdana" w:eastAsia="Times New Roman" w:hAnsi="Verdana"/>
            <w:b/>
            <w:bCs/>
            <w:color w:val="000080"/>
            <w:sz w:val="20"/>
            <w:szCs w:val="20"/>
            <w:lang w:eastAsia="es-ES"/>
          </w:rPr>
          <w:t>1. Importar los paquetes</w:t>
        </w:r>
        <w:r w:rsidRPr="003D0F9B">
          <w:rPr>
            <w:rFonts w:ascii="Verdana" w:eastAsia="Times New Roman" w:hAnsi="Verdana"/>
            <w:bCs/>
            <w:sz w:val="20"/>
            <w:szCs w:val="20"/>
            <w:lang w:eastAsia="es-ES"/>
          </w:rPr>
          <w:t xml:space="preserve">: </w:t>
        </w:r>
        <w:r w:rsidRPr="003D0F9B">
          <w:rPr>
            <w:rFonts w:ascii="Verdana" w:eastAsia="Times New Roman" w:hAnsi="Verdana"/>
            <w:sz w:val="20"/>
            <w:szCs w:val="20"/>
            <w:lang w:eastAsia="es-ES"/>
          </w:rPr>
          <w:t xml:space="preserve">Normalmente es suficiente con la sentencia </w:t>
        </w:r>
        <w:r w:rsidRPr="003D0F9B">
          <w:rPr>
            <w:rFonts w:ascii="Verdana" w:eastAsia="Times New Roman" w:hAnsi="Verdana"/>
            <w:i/>
            <w:sz w:val="20"/>
            <w:szCs w:val="20"/>
            <w:lang w:eastAsia="es-ES"/>
          </w:rPr>
          <w:t>import java.sql.*;</w:t>
        </w:r>
      </w:ins>
    </w:p>
    <w:p w:rsidR="003D0F9B" w:rsidRPr="003D0F9B" w:rsidRDefault="003D0F9B" w:rsidP="003D0F9B">
      <w:pPr>
        <w:tabs>
          <w:tab w:val="num" w:pos="426"/>
        </w:tabs>
        <w:spacing w:after="0" w:line="240" w:lineRule="auto"/>
        <w:jc w:val="both"/>
        <w:rPr>
          <w:ins w:id="41" w:author="Unknown"/>
          <w:rFonts w:ascii="Times New Roman" w:eastAsia="Times New Roman" w:hAnsi="Times New Roman"/>
          <w:sz w:val="24"/>
          <w:szCs w:val="24"/>
          <w:lang w:eastAsia="es-AR"/>
        </w:rPr>
      </w:pPr>
      <w:ins w:id="42" w:author="Unknown">
        <w:r w:rsidRPr="003D0F9B">
          <w:rPr>
            <w:rFonts w:ascii="Verdana" w:eastAsia="Times New Roman" w:hAnsi="Verdana"/>
            <w:b/>
            <w:bCs/>
            <w:color w:val="000080"/>
            <w:sz w:val="20"/>
            <w:szCs w:val="20"/>
            <w:lang w:eastAsia="es-ES"/>
          </w:rPr>
          <w:t>2. Cargar el driver</w:t>
        </w:r>
        <w:r w:rsidRPr="003D0F9B">
          <w:rPr>
            <w:rFonts w:ascii="Verdana" w:eastAsia="Times New Roman" w:hAnsi="Verdana"/>
            <w:bCs/>
            <w:sz w:val="20"/>
            <w:szCs w:val="20"/>
            <w:lang w:eastAsia="es-ES"/>
          </w:rPr>
          <w:t xml:space="preserve">: </w:t>
        </w:r>
        <w:r w:rsidRPr="003D0F9B">
          <w:rPr>
            <w:rFonts w:ascii="Verdana" w:eastAsia="Times New Roman" w:hAnsi="Verdana"/>
            <w:sz w:val="20"/>
            <w:szCs w:val="20"/>
            <w:lang w:eastAsia="es-ES"/>
          </w:rPr>
          <w:t xml:space="preserve">El driver se debe cargar para poder utilizarlo. Esto lo realiza el método estático </w:t>
        </w:r>
        <w:r w:rsidRPr="003D0F9B">
          <w:rPr>
            <w:rFonts w:ascii="Verdana" w:eastAsia="Times New Roman" w:hAnsi="Verdana"/>
            <w:i/>
            <w:sz w:val="20"/>
            <w:szCs w:val="20"/>
            <w:lang w:eastAsia="es-ES"/>
          </w:rPr>
          <w:t>forName()</w:t>
        </w:r>
        <w:r w:rsidRPr="003D0F9B">
          <w:rPr>
            <w:rFonts w:ascii="Verdana" w:eastAsia="Times New Roman" w:hAnsi="Verdana"/>
            <w:sz w:val="20"/>
            <w:szCs w:val="20"/>
            <w:lang w:eastAsia="es-ES"/>
          </w:rPr>
          <w:t xml:space="preserve"> de la clase </w:t>
        </w:r>
        <w:r w:rsidRPr="003D0F9B">
          <w:rPr>
            <w:rFonts w:ascii="Verdana" w:eastAsia="Times New Roman" w:hAnsi="Verdana"/>
            <w:i/>
            <w:sz w:val="20"/>
            <w:szCs w:val="20"/>
            <w:lang w:eastAsia="es-ES"/>
          </w:rPr>
          <w:t>Class</w:t>
        </w:r>
        <w:r w:rsidRPr="003D0F9B">
          <w:rPr>
            <w:rFonts w:ascii="Verdana" w:eastAsia="Times New Roman" w:hAnsi="Verdana"/>
            <w:sz w:val="20"/>
            <w:szCs w:val="20"/>
            <w:lang w:eastAsia="es-ES"/>
          </w:rPr>
          <w:t>.</w:t>
        </w:r>
      </w:ins>
    </w:p>
    <w:p w:rsidR="003D0F9B" w:rsidRPr="003D0F9B" w:rsidRDefault="003D0F9B" w:rsidP="003D0F9B">
      <w:pPr>
        <w:spacing w:after="0" w:line="240" w:lineRule="auto"/>
        <w:jc w:val="both"/>
        <w:rPr>
          <w:ins w:id="43" w:author="Unknown"/>
          <w:rFonts w:ascii="Times New Roman" w:eastAsia="Times New Roman" w:hAnsi="Times New Roman"/>
          <w:sz w:val="24"/>
          <w:szCs w:val="24"/>
          <w:lang w:eastAsia="es-AR"/>
        </w:rPr>
      </w:pPr>
      <w:ins w:id="44" w:author="Unknown">
        <w:r w:rsidRPr="003D0F9B">
          <w:rPr>
            <w:rFonts w:ascii="Verdana" w:eastAsia="Times New Roman" w:hAnsi="Verdana"/>
            <w:sz w:val="20"/>
            <w:szCs w:val="20"/>
            <w:lang w:val="en-GB" w:eastAsia="es-ES"/>
          </w:rPr>
          <w:t>Class.forName(String driver);</w:t>
        </w:r>
      </w:ins>
    </w:p>
    <w:p w:rsidR="003D0F9B" w:rsidRPr="003D0F9B" w:rsidRDefault="003D0F9B" w:rsidP="003D0F9B">
      <w:pPr>
        <w:spacing w:after="0" w:line="240" w:lineRule="auto"/>
        <w:jc w:val="both"/>
        <w:rPr>
          <w:ins w:id="45" w:author="Unknown"/>
          <w:rFonts w:ascii="Times New Roman" w:eastAsia="Times New Roman" w:hAnsi="Times New Roman"/>
          <w:sz w:val="24"/>
          <w:szCs w:val="24"/>
          <w:lang w:eastAsia="es-AR"/>
        </w:rPr>
      </w:pPr>
      <w:ins w:id="46" w:author="Unknown">
        <w:r w:rsidRPr="003D0F9B">
          <w:rPr>
            <w:rFonts w:ascii="Verdana" w:eastAsia="Times New Roman" w:hAnsi="Verdana"/>
            <w:sz w:val="20"/>
            <w:szCs w:val="20"/>
            <w:lang w:val="en-GB" w:eastAsia="es-ES"/>
          </w:rPr>
          <w:t>Driver JDBC para MySQL:</w:t>
        </w:r>
      </w:ins>
    </w:p>
    <w:p w:rsidR="003D0F9B" w:rsidRPr="003D0F9B" w:rsidRDefault="003D0F9B" w:rsidP="003D0F9B">
      <w:pPr>
        <w:shd w:val="clear" w:color="auto" w:fill="F3F3F3"/>
        <w:spacing w:after="0" w:line="240" w:lineRule="auto"/>
        <w:jc w:val="both"/>
        <w:rPr>
          <w:ins w:id="47" w:author="Unknown"/>
          <w:rFonts w:ascii="Times New Roman" w:eastAsia="Times New Roman" w:hAnsi="Times New Roman"/>
          <w:sz w:val="24"/>
          <w:szCs w:val="24"/>
          <w:lang w:eastAsia="es-AR"/>
        </w:rPr>
      </w:pPr>
      <w:ins w:id="48" w:author="Unknown">
        <w:r w:rsidRPr="003D0F9B">
          <w:rPr>
            <w:rFonts w:ascii="Verdana" w:eastAsia="Times New Roman" w:hAnsi="Verdana"/>
            <w:sz w:val="20"/>
            <w:szCs w:val="20"/>
            <w:lang w:val="en-GB" w:eastAsia="es-ES"/>
          </w:rPr>
          <w:t>Class.forName("com.mysql.jdbc.Driver");</w:t>
        </w:r>
      </w:ins>
    </w:p>
    <w:p w:rsidR="003D0F9B" w:rsidRPr="003D0F9B" w:rsidRDefault="003D0F9B" w:rsidP="003D0F9B">
      <w:pPr>
        <w:spacing w:after="0" w:line="240" w:lineRule="auto"/>
        <w:jc w:val="both"/>
        <w:rPr>
          <w:ins w:id="49" w:author="Unknown"/>
          <w:rFonts w:ascii="Times New Roman" w:eastAsia="Times New Roman" w:hAnsi="Times New Roman"/>
          <w:sz w:val="24"/>
          <w:szCs w:val="24"/>
          <w:lang w:eastAsia="es-AR"/>
        </w:rPr>
      </w:pPr>
      <w:ins w:id="50" w:author="Unknown">
        <w:r w:rsidRPr="003D0F9B">
          <w:rPr>
            <w:rFonts w:ascii="Verdana" w:eastAsia="Times New Roman" w:hAnsi="Verdana"/>
            <w:sz w:val="20"/>
            <w:szCs w:val="20"/>
            <w:lang w:eastAsia="es-ES"/>
          </w:rPr>
          <w:t xml:space="preserve">Lanza una excepción </w:t>
        </w:r>
        <w:r w:rsidRPr="003D0F9B">
          <w:rPr>
            <w:rFonts w:ascii="Verdana" w:eastAsia="Times New Roman" w:hAnsi="Verdana"/>
            <w:b/>
            <w:color w:val="000080"/>
            <w:sz w:val="20"/>
            <w:szCs w:val="20"/>
            <w:lang w:eastAsia="es-ES"/>
          </w:rPr>
          <w:t>ClassNotFoundException</w:t>
        </w:r>
      </w:ins>
    </w:p>
    <w:p w:rsidR="003D0F9B" w:rsidRPr="003D0F9B" w:rsidRDefault="003D0F9B" w:rsidP="003D0F9B">
      <w:pPr>
        <w:tabs>
          <w:tab w:val="num" w:pos="426"/>
        </w:tabs>
        <w:spacing w:after="0" w:line="240" w:lineRule="auto"/>
        <w:jc w:val="both"/>
        <w:rPr>
          <w:ins w:id="51" w:author="Unknown"/>
          <w:rFonts w:ascii="Times New Roman" w:eastAsia="Times New Roman" w:hAnsi="Times New Roman"/>
          <w:sz w:val="24"/>
          <w:szCs w:val="24"/>
          <w:lang w:eastAsia="es-AR"/>
        </w:rPr>
      </w:pPr>
      <w:ins w:id="52" w:author="Unknown">
        <w:r w:rsidRPr="003D0F9B">
          <w:rPr>
            <w:rFonts w:ascii="Verdana" w:eastAsia="Times New Roman" w:hAnsi="Verdana"/>
            <w:b/>
            <w:bCs/>
            <w:color w:val="000080"/>
            <w:sz w:val="20"/>
            <w:szCs w:val="20"/>
            <w:lang w:eastAsia="es-ES"/>
          </w:rPr>
          <w:t>3. Crear la conexión</w:t>
        </w:r>
        <w:r w:rsidRPr="003D0F9B">
          <w:rPr>
            <w:rFonts w:ascii="Verdana" w:eastAsia="Times New Roman" w:hAnsi="Verdana"/>
            <w:bCs/>
            <w:sz w:val="20"/>
            <w:szCs w:val="20"/>
            <w:lang w:eastAsia="es-ES"/>
          </w:rPr>
          <w:t>:</w:t>
        </w:r>
        <w:r w:rsidRPr="003D0F9B">
          <w:rPr>
            <w:rFonts w:ascii="Verdana" w:eastAsia="Times New Roman" w:hAnsi="Verdana"/>
            <w:sz w:val="20"/>
            <w:szCs w:val="20"/>
            <w:lang w:eastAsia="es-ES"/>
          </w:rPr>
          <w:t xml:space="preserve"> Esto lo realiza el método estático </w:t>
        </w:r>
        <w:r w:rsidRPr="003D0F9B">
          <w:rPr>
            <w:rFonts w:ascii="Verdana" w:eastAsia="Times New Roman" w:hAnsi="Verdana"/>
            <w:i/>
            <w:sz w:val="20"/>
            <w:szCs w:val="20"/>
            <w:lang w:eastAsia="es-ES"/>
          </w:rPr>
          <w:t>getConnection()</w:t>
        </w:r>
        <w:r w:rsidRPr="003D0F9B">
          <w:rPr>
            <w:rFonts w:ascii="Verdana" w:eastAsia="Times New Roman" w:hAnsi="Verdana"/>
            <w:sz w:val="20"/>
            <w:szCs w:val="20"/>
            <w:lang w:eastAsia="es-ES"/>
          </w:rPr>
          <w:t xml:space="preserve"> de la clase </w:t>
        </w:r>
        <w:r w:rsidRPr="003D0F9B">
          <w:rPr>
            <w:rFonts w:ascii="Verdana" w:eastAsia="Times New Roman" w:hAnsi="Verdana"/>
            <w:i/>
            <w:sz w:val="20"/>
            <w:szCs w:val="20"/>
            <w:lang w:eastAsia="es-ES"/>
          </w:rPr>
          <w:t>DriveManager</w:t>
        </w:r>
        <w:r w:rsidRPr="003D0F9B">
          <w:rPr>
            <w:rFonts w:ascii="Verdana" w:eastAsia="Times New Roman" w:hAnsi="Verdana"/>
            <w:sz w:val="20"/>
            <w:szCs w:val="20"/>
            <w:lang w:eastAsia="es-ES"/>
          </w:rPr>
          <w:t>.</w:t>
        </w:r>
      </w:ins>
    </w:p>
    <w:p w:rsidR="003D0F9B" w:rsidRPr="003D0F9B" w:rsidRDefault="003D0F9B" w:rsidP="003D0F9B">
      <w:pPr>
        <w:shd w:val="clear" w:color="auto" w:fill="F3F3F3"/>
        <w:spacing w:after="0" w:line="240" w:lineRule="auto"/>
        <w:jc w:val="both"/>
        <w:rPr>
          <w:ins w:id="53" w:author="Unknown"/>
          <w:rFonts w:ascii="Times New Roman" w:eastAsia="Times New Roman" w:hAnsi="Times New Roman"/>
          <w:sz w:val="24"/>
          <w:szCs w:val="24"/>
          <w:lang w:eastAsia="es-AR"/>
        </w:rPr>
      </w:pPr>
      <w:ins w:id="54" w:author="Unknown">
        <w:r w:rsidRPr="003D0F9B">
          <w:rPr>
            <w:rFonts w:ascii="Verdana" w:eastAsia="Times New Roman" w:hAnsi="Verdana"/>
            <w:sz w:val="20"/>
            <w:szCs w:val="20"/>
            <w:lang w:eastAsia="es-ES"/>
          </w:rPr>
          <w:t>DriverManager.getConnection(String url);</w:t>
        </w:r>
      </w:ins>
    </w:p>
    <w:p w:rsidR="003D0F9B" w:rsidRPr="003D0F9B" w:rsidRDefault="003D0F9B" w:rsidP="003D0F9B">
      <w:pPr>
        <w:spacing w:after="0" w:line="240" w:lineRule="auto"/>
        <w:jc w:val="both"/>
        <w:rPr>
          <w:ins w:id="55" w:author="Unknown"/>
          <w:rFonts w:ascii="Times New Roman" w:eastAsia="Times New Roman" w:hAnsi="Times New Roman"/>
          <w:sz w:val="24"/>
          <w:szCs w:val="24"/>
          <w:lang w:eastAsia="es-AR"/>
        </w:rPr>
      </w:pPr>
      <w:ins w:id="56" w:author="Unknown">
        <w:r w:rsidRPr="003D0F9B">
          <w:rPr>
            <w:rFonts w:ascii="Verdana" w:eastAsia="Times New Roman" w:hAnsi="Verdana"/>
            <w:sz w:val="20"/>
            <w:szCs w:val="20"/>
            <w:lang w:eastAsia="es-AR"/>
          </w:rPr>
          <w:t xml:space="preserve">url es un String que nos permite localizar la base de datos. </w:t>
        </w:r>
      </w:ins>
    </w:p>
    <w:p w:rsidR="003D0F9B" w:rsidRPr="003D0F9B" w:rsidRDefault="003D0F9B" w:rsidP="003D0F9B">
      <w:pPr>
        <w:spacing w:after="0" w:line="240" w:lineRule="auto"/>
        <w:jc w:val="both"/>
        <w:rPr>
          <w:ins w:id="57" w:author="Unknown"/>
          <w:rFonts w:ascii="Times New Roman" w:eastAsia="Times New Roman" w:hAnsi="Times New Roman"/>
          <w:sz w:val="24"/>
          <w:szCs w:val="24"/>
          <w:lang w:eastAsia="es-AR"/>
        </w:rPr>
      </w:pPr>
      <w:ins w:id="58" w:author="Unknown">
        <w:r w:rsidRPr="003D0F9B">
          <w:rPr>
            <w:rFonts w:ascii="Verdana" w:eastAsia="Times New Roman" w:hAnsi="Verdana"/>
            <w:sz w:val="20"/>
            <w:szCs w:val="20"/>
            <w:lang w:eastAsia="es-ES"/>
          </w:rPr>
          <w:t>Normalmente se compone de tres campos:</w:t>
        </w:r>
      </w:ins>
    </w:p>
    <w:p w:rsidR="003D0F9B" w:rsidRPr="003D0F9B" w:rsidRDefault="003D0F9B" w:rsidP="003D0F9B">
      <w:pPr>
        <w:spacing w:after="0" w:line="240" w:lineRule="auto"/>
        <w:jc w:val="both"/>
        <w:rPr>
          <w:ins w:id="59" w:author="Unknown"/>
          <w:rFonts w:ascii="Times New Roman" w:eastAsia="Times New Roman" w:hAnsi="Times New Roman"/>
          <w:sz w:val="24"/>
          <w:szCs w:val="24"/>
          <w:lang w:eastAsia="es-AR"/>
        </w:rPr>
      </w:pPr>
      <w:ins w:id="60" w:author="Unknown">
        <w:r w:rsidRPr="003D0F9B">
          <w:rPr>
            <w:rFonts w:ascii="Verdana" w:eastAsia="Times New Roman" w:hAnsi="Verdana"/>
            <w:bCs/>
            <w:iCs/>
            <w:sz w:val="20"/>
            <w:szCs w:val="20"/>
            <w:lang w:eastAsia="es-AR"/>
          </w:rPr>
          <w:t>jdbc</w:t>
        </w:r>
        <w:r w:rsidRPr="003D0F9B">
          <w:rPr>
            <w:rFonts w:ascii="Verdana" w:eastAsia="Times New Roman" w:hAnsi="Verdana"/>
            <w:iCs/>
            <w:sz w:val="20"/>
            <w:szCs w:val="20"/>
            <w:lang w:eastAsia="es-AR"/>
          </w:rPr>
          <w:t>:tipoBD:datos_de_conexion</w:t>
        </w:r>
      </w:ins>
    </w:p>
    <w:p w:rsidR="003D0F9B" w:rsidRPr="003D0F9B" w:rsidRDefault="003D0F9B" w:rsidP="003D0F9B">
      <w:pPr>
        <w:spacing w:after="0" w:line="240" w:lineRule="auto"/>
        <w:jc w:val="both"/>
        <w:rPr>
          <w:ins w:id="61" w:author="Unknown"/>
          <w:rFonts w:ascii="Times New Roman" w:eastAsia="Times New Roman" w:hAnsi="Times New Roman"/>
          <w:sz w:val="24"/>
          <w:szCs w:val="24"/>
          <w:lang w:eastAsia="es-AR"/>
        </w:rPr>
      </w:pPr>
      <w:ins w:id="62" w:author="Unknown">
        <w:r w:rsidRPr="003D0F9B">
          <w:rPr>
            <w:rFonts w:ascii="Verdana" w:eastAsia="Times New Roman" w:hAnsi="Verdana"/>
            <w:sz w:val="20"/>
            <w:szCs w:val="20"/>
            <w:lang w:eastAsia="es-AR"/>
          </w:rPr>
          <w:t xml:space="preserve">Para </w:t>
        </w:r>
        <w:r w:rsidRPr="003D0F9B">
          <w:rPr>
            <w:rFonts w:ascii="Verdana" w:eastAsia="Times New Roman" w:hAnsi="Verdana"/>
            <w:sz w:val="20"/>
            <w:szCs w:val="20"/>
            <w:lang w:eastAsia="es-ES"/>
          </w:rPr>
          <w:t>MySQL</w:t>
        </w:r>
        <w:r w:rsidRPr="003D0F9B">
          <w:rPr>
            <w:rFonts w:ascii="Verdana" w:eastAsia="Times New Roman" w:hAnsi="Verdana"/>
            <w:sz w:val="20"/>
            <w:szCs w:val="20"/>
            <w:lang w:eastAsia="es-AR"/>
          </w:rPr>
          <w:t>, el formato es:</w:t>
        </w:r>
      </w:ins>
    </w:p>
    <w:p w:rsidR="003D0F9B" w:rsidRPr="003D0F9B" w:rsidRDefault="003D0F9B" w:rsidP="003D0F9B">
      <w:pPr>
        <w:shd w:val="clear" w:color="auto" w:fill="F3F3F3"/>
        <w:spacing w:after="0" w:line="240" w:lineRule="auto"/>
        <w:jc w:val="both"/>
        <w:rPr>
          <w:ins w:id="63" w:author="Unknown"/>
          <w:rFonts w:ascii="Times New Roman" w:eastAsia="Times New Roman" w:hAnsi="Times New Roman"/>
          <w:sz w:val="24"/>
          <w:szCs w:val="24"/>
          <w:lang w:eastAsia="es-AR"/>
        </w:rPr>
      </w:pPr>
      <w:ins w:id="64" w:author="Unknown">
        <w:r w:rsidRPr="003D0F9B">
          <w:rPr>
            <w:rFonts w:ascii="Verdana" w:eastAsia="Times New Roman" w:hAnsi="Verdana"/>
            <w:sz w:val="20"/>
            <w:szCs w:val="20"/>
            <w:lang w:eastAsia="es-AR"/>
          </w:rPr>
          <w:t>"</w:t>
        </w:r>
        <w:r w:rsidRPr="003D0F9B">
          <w:rPr>
            <w:rFonts w:ascii="Verdana" w:eastAsia="Times New Roman" w:hAnsi="Verdana"/>
            <w:bCs/>
            <w:sz w:val="20"/>
            <w:szCs w:val="20"/>
            <w:lang w:eastAsia="es-AR"/>
          </w:rPr>
          <w:t>jdbc:mysql://</w:t>
        </w:r>
        <w:r w:rsidRPr="003D0F9B">
          <w:rPr>
            <w:rFonts w:ascii="Verdana" w:eastAsia="Times New Roman" w:hAnsi="Verdana"/>
            <w:i/>
            <w:iCs/>
            <w:sz w:val="20"/>
            <w:szCs w:val="20"/>
            <w:lang w:eastAsia="es-AR"/>
          </w:rPr>
          <w:t>ordenador_donde_está_la_base_de_datos</w:t>
        </w:r>
        <w:r w:rsidRPr="003D0F9B">
          <w:rPr>
            <w:rFonts w:ascii="Verdana" w:eastAsia="Times New Roman" w:hAnsi="Verdana"/>
            <w:bCs/>
            <w:sz w:val="20"/>
            <w:szCs w:val="20"/>
            <w:lang w:eastAsia="es-AR"/>
          </w:rPr>
          <w:t>/</w:t>
        </w:r>
        <w:r w:rsidRPr="003D0F9B">
          <w:rPr>
            <w:rFonts w:ascii="Verdana" w:eastAsia="Times New Roman" w:hAnsi="Verdana"/>
            <w:i/>
            <w:iCs/>
            <w:sz w:val="20"/>
            <w:szCs w:val="20"/>
            <w:lang w:eastAsia="es-AR"/>
          </w:rPr>
          <w:t>base_de_datos</w:t>
        </w:r>
        <w:r w:rsidRPr="003D0F9B">
          <w:rPr>
            <w:rFonts w:ascii="Verdana" w:eastAsia="Times New Roman" w:hAnsi="Verdana"/>
            <w:sz w:val="20"/>
            <w:szCs w:val="20"/>
            <w:lang w:eastAsia="es-AR"/>
          </w:rPr>
          <w:t>".</w:t>
        </w:r>
      </w:ins>
    </w:p>
    <w:p w:rsidR="003D0F9B" w:rsidRPr="003D0F9B" w:rsidRDefault="003D0F9B" w:rsidP="003D0F9B">
      <w:pPr>
        <w:spacing w:after="0" w:line="240" w:lineRule="auto"/>
        <w:jc w:val="both"/>
        <w:rPr>
          <w:ins w:id="65" w:author="Unknown"/>
          <w:rFonts w:ascii="Times New Roman" w:eastAsia="Times New Roman" w:hAnsi="Times New Roman"/>
          <w:sz w:val="24"/>
          <w:szCs w:val="24"/>
          <w:lang w:eastAsia="es-AR"/>
        </w:rPr>
      </w:pPr>
      <w:ins w:id="66" w:author="Unknown">
        <w:r w:rsidRPr="003D0F9B">
          <w:rPr>
            <w:rFonts w:ascii="Verdana" w:eastAsia="Times New Roman" w:hAnsi="Verdana"/>
            <w:sz w:val="20"/>
            <w:szCs w:val="20"/>
            <w:lang w:eastAsia="es-AR"/>
          </w:rPr>
          <w:t>Deberemos indicar el nombre o IP del ordenador en el que se encuentra el servidor de base de datos y a continuación el nombre de la base de datos.</w:t>
        </w:r>
      </w:ins>
    </w:p>
    <w:p w:rsidR="003D0F9B" w:rsidRPr="003D0F9B" w:rsidRDefault="003D0F9B" w:rsidP="003D0F9B">
      <w:pPr>
        <w:spacing w:after="0" w:line="240" w:lineRule="auto"/>
        <w:jc w:val="both"/>
        <w:rPr>
          <w:ins w:id="67" w:author="Unknown"/>
          <w:rFonts w:ascii="Times New Roman" w:eastAsia="Times New Roman" w:hAnsi="Times New Roman"/>
          <w:sz w:val="24"/>
          <w:szCs w:val="24"/>
          <w:lang w:eastAsia="es-AR"/>
        </w:rPr>
      </w:pPr>
      <w:ins w:id="68" w:author="Unknown">
        <w:r w:rsidRPr="003D0F9B">
          <w:rPr>
            <w:rFonts w:ascii="Verdana" w:eastAsia="Times New Roman" w:hAnsi="Verdana"/>
            <w:sz w:val="20"/>
            <w:szCs w:val="20"/>
            <w:lang w:eastAsia="es-ES"/>
          </w:rPr>
          <w:t>Una sobrecarga del método getConnection acepta, además de la url, el usuario y contraseña de la base de datos.</w:t>
        </w:r>
      </w:ins>
    </w:p>
    <w:p w:rsidR="003D0F9B" w:rsidRPr="003D0F9B" w:rsidRDefault="003D0F9B" w:rsidP="003D0F9B">
      <w:pPr>
        <w:spacing w:after="0" w:line="240" w:lineRule="auto"/>
        <w:jc w:val="both"/>
        <w:rPr>
          <w:ins w:id="69" w:author="Unknown"/>
          <w:rFonts w:ascii="Times New Roman" w:eastAsia="Times New Roman" w:hAnsi="Times New Roman"/>
          <w:sz w:val="24"/>
          <w:szCs w:val="24"/>
          <w:lang w:eastAsia="es-AR"/>
        </w:rPr>
      </w:pPr>
      <w:ins w:id="70" w:author="Unknown">
        <w:r w:rsidRPr="003D0F9B">
          <w:rPr>
            <w:rFonts w:ascii="Verdana" w:eastAsia="Times New Roman" w:hAnsi="Verdana"/>
            <w:sz w:val="20"/>
            <w:szCs w:val="20"/>
            <w:lang w:eastAsia="es-ES"/>
          </w:rPr>
          <w:t>Este método devuelve un objeto que implementa la interfaz Connection.</w:t>
        </w:r>
      </w:ins>
    </w:p>
    <w:p w:rsidR="003D0F9B" w:rsidRPr="003D0F9B" w:rsidRDefault="003D0F9B" w:rsidP="003D0F9B">
      <w:pPr>
        <w:spacing w:after="0" w:line="240" w:lineRule="auto"/>
        <w:jc w:val="both"/>
        <w:rPr>
          <w:ins w:id="71" w:author="Unknown"/>
          <w:rFonts w:ascii="Times New Roman" w:eastAsia="Times New Roman" w:hAnsi="Times New Roman"/>
          <w:sz w:val="24"/>
          <w:szCs w:val="24"/>
          <w:lang w:eastAsia="es-AR"/>
        </w:rPr>
      </w:pPr>
      <w:ins w:id="72" w:author="Unknown">
        <w:r w:rsidRPr="003D0F9B">
          <w:rPr>
            <w:rFonts w:ascii="Verdana" w:eastAsia="Times New Roman" w:hAnsi="Verdana"/>
            <w:b/>
            <w:color w:val="000080"/>
            <w:sz w:val="20"/>
            <w:szCs w:val="20"/>
            <w:lang w:eastAsia="es-ES"/>
          </w:rPr>
          <w:t>Por ejemplo</w:t>
        </w:r>
        <w:r w:rsidRPr="003D0F9B">
          <w:rPr>
            <w:rFonts w:ascii="Verdana" w:eastAsia="Times New Roman" w:hAnsi="Verdana"/>
            <w:sz w:val="20"/>
            <w:szCs w:val="20"/>
            <w:lang w:eastAsia="es-ES"/>
          </w:rPr>
          <w:t xml:space="preserve">, si tenemos corriendo en nuestro ordenador el servidor de bases de datos, y nos queremos conectar a una base de datos llamada </w:t>
        </w:r>
        <w:r w:rsidRPr="003D0F9B">
          <w:rPr>
            <w:rFonts w:ascii="Verdana" w:eastAsia="Times New Roman" w:hAnsi="Verdana"/>
            <w:i/>
            <w:sz w:val="20"/>
            <w:szCs w:val="20"/>
            <w:lang w:eastAsia="es-ES"/>
          </w:rPr>
          <w:t>prueba</w:t>
        </w:r>
        <w:r w:rsidRPr="003D0F9B">
          <w:rPr>
            <w:rFonts w:ascii="Verdana" w:eastAsia="Times New Roman" w:hAnsi="Verdana"/>
            <w:sz w:val="20"/>
            <w:szCs w:val="20"/>
            <w:lang w:eastAsia="es-ES"/>
          </w:rPr>
          <w:t xml:space="preserve"> que tiene un usuario </w:t>
        </w:r>
        <w:r w:rsidRPr="003D0F9B">
          <w:rPr>
            <w:rFonts w:ascii="Verdana" w:eastAsia="Times New Roman" w:hAnsi="Verdana"/>
            <w:i/>
            <w:sz w:val="20"/>
            <w:szCs w:val="20"/>
            <w:lang w:eastAsia="es-ES"/>
          </w:rPr>
          <w:t>root</w:t>
        </w:r>
        <w:r w:rsidRPr="003D0F9B">
          <w:rPr>
            <w:rFonts w:ascii="Verdana" w:eastAsia="Times New Roman" w:hAnsi="Verdana"/>
            <w:sz w:val="20"/>
            <w:szCs w:val="20"/>
            <w:lang w:eastAsia="es-ES"/>
          </w:rPr>
          <w:t xml:space="preserve"> y contraseña </w:t>
        </w:r>
        <w:r w:rsidRPr="003D0F9B">
          <w:rPr>
            <w:rFonts w:ascii="Verdana" w:eastAsia="Times New Roman" w:hAnsi="Verdana"/>
            <w:i/>
            <w:sz w:val="20"/>
            <w:szCs w:val="20"/>
            <w:lang w:eastAsia="es-ES"/>
          </w:rPr>
          <w:t>1daw</w:t>
        </w:r>
        <w:r w:rsidRPr="003D0F9B">
          <w:rPr>
            <w:rFonts w:ascii="Verdana" w:eastAsia="Times New Roman" w:hAnsi="Verdana"/>
            <w:sz w:val="20"/>
            <w:szCs w:val="20"/>
            <w:lang w:eastAsia="es-ES"/>
          </w:rPr>
          <w:t xml:space="preserve"> escribiremos:</w:t>
        </w:r>
      </w:ins>
    </w:p>
    <w:p w:rsidR="003D0F9B" w:rsidRPr="003D0F9B" w:rsidRDefault="003D0F9B" w:rsidP="003D0F9B">
      <w:pPr>
        <w:shd w:val="clear" w:color="auto" w:fill="F3F3F3"/>
        <w:spacing w:after="0" w:line="240" w:lineRule="auto"/>
        <w:jc w:val="both"/>
        <w:rPr>
          <w:ins w:id="73" w:author="Unknown"/>
          <w:rFonts w:ascii="Times New Roman" w:eastAsia="Times New Roman" w:hAnsi="Times New Roman"/>
          <w:sz w:val="24"/>
          <w:szCs w:val="24"/>
          <w:lang w:eastAsia="es-AR"/>
        </w:rPr>
      </w:pPr>
      <w:ins w:id="74" w:author="Unknown">
        <w:r w:rsidRPr="003D0F9B">
          <w:rPr>
            <w:rFonts w:ascii="Verdana" w:eastAsia="Times New Roman" w:hAnsi="Verdana" w:cs="Courier New"/>
            <w:sz w:val="20"/>
            <w:szCs w:val="20"/>
            <w:lang w:eastAsia="es-ES"/>
          </w:rPr>
          <w:t>Connection conexion =</w:t>
        </w:r>
      </w:ins>
    </w:p>
    <w:p w:rsidR="003D0F9B" w:rsidRPr="003D0F9B" w:rsidRDefault="003D0F9B" w:rsidP="003D0F9B">
      <w:pPr>
        <w:shd w:val="clear" w:color="auto" w:fill="F3F3F3"/>
        <w:spacing w:after="0" w:line="240" w:lineRule="auto"/>
        <w:jc w:val="both"/>
        <w:rPr>
          <w:ins w:id="75" w:author="Unknown"/>
          <w:rFonts w:ascii="Times New Roman" w:eastAsia="Times New Roman" w:hAnsi="Times New Roman"/>
          <w:sz w:val="24"/>
          <w:szCs w:val="24"/>
          <w:lang w:eastAsia="es-AR"/>
        </w:rPr>
      </w:pPr>
      <w:ins w:id="76" w:author="Unknown">
        <w:r w:rsidRPr="003D0F9B">
          <w:rPr>
            <w:rFonts w:ascii="Verdana" w:eastAsia="Times New Roman" w:hAnsi="Verdana" w:cs="Courier New"/>
            <w:sz w:val="20"/>
            <w:szCs w:val="20"/>
            <w:lang w:eastAsia="es-ES"/>
          </w:rPr>
          <w:t xml:space="preserve">    DriverManager.getConnection("jdbc:mysql://localhost/prueba","root","1daw");</w:t>
        </w:r>
      </w:ins>
    </w:p>
    <w:p w:rsidR="00FA0719" w:rsidRDefault="00FA0719" w:rsidP="00FA0719">
      <w:pPr>
        <w:spacing w:after="0" w:line="240" w:lineRule="auto"/>
        <w:jc w:val="both"/>
        <w:rPr>
          <w:rFonts w:ascii="Verdana" w:eastAsia="Times New Roman" w:hAnsi="Verdana"/>
          <w:sz w:val="20"/>
          <w:szCs w:val="20"/>
          <w:lang w:eastAsia="es-AR"/>
        </w:rPr>
      </w:pPr>
    </w:p>
    <w:p w:rsidR="00FA0719" w:rsidRDefault="00FA0719" w:rsidP="00FA0719">
      <w:pPr>
        <w:spacing w:after="0" w:line="240" w:lineRule="auto"/>
        <w:jc w:val="both"/>
        <w:rPr>
          <w:rFonts w:ascii="Verdana" w:eastAsia="Times New Roman" w:hAnsi="Verdana"/>
          <w:sz w:val="20"/>
          <w:szCs w:val="20"/>
          <w:lang w:eastAsia="es-AR"/>
        </w:rPr>
      </w:pPr>
    </w:p>
    <w:p w:rsidR="00FA0719" w:rsidRDefault="00FA0719" w:rsidP="00FA0719">
      <w:pPr>
        <w:spacing w:after="0" w:line="240" w:lineRule="auto"/>
        <w:jc w:val="both"/>
        <w:rPr>
          <w:rFonts w:ascii="Verdana" w:eastAsia="Times New Roman" w:hAnsi="Verdana"/>
          <w:sz w:val="20"/>
          <w:szCs w:val="20"/>
          <w:lang w:eastAsia="es-AR"/>
        </w:rPr>
      </w:pPr>
    </w:p>
    <w:p w:rsidR="00FA0719" w:rsidRDefault="00FA0719" w:rsidP="00FA0719">
      <w:pPr>
        <w:spacing w:after="0" w:line="240" w:lineRule="auto"/>
        <w:jc w:val="both"/>
        <w:rPr>
          <w:rFonts w:ascii="Verdana" w:eastAsia="Times New Roman" w:hAnsi="Verdana"/>
          <w:sz w:val="20"/>
          <w:szCs w:val="20"/>
          <w:lang w:eastAsia="es-AR"/>
        </w:rPr>
      </w:pPr>
    </w:p>
    <w:p w:rsidR="00FA0719" w:rsidRDefault="00FA0719" w:rsidP="00FA0719">
      <w:pPr>
        <w:spacing w:after="0" w:line="240" w:lineRule="auto"/>
        <w:jc w:val="both"/>
        <w:rPr>
          <w:rFonts w:ascii="Verdana" w:eastAsia="Times New Roman" w:hAnsi="Verdana"/>
          <w:sz w:val="20"/>
          <w:szCs w:val="20"/>
          <w:lang w:eastAsia="es-AR"/>
        </w:rPr>
      </w:pP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Cada tipo de bases de datos (Oracle, MySQL, PostGreSQL, etc) tienen su propio driver.</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 xml:space="preserve">Los drivers los proporcionan los fabricantes de las bases de datos. Normalmente se descarga desde la página web del fabricante.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Por lo tanto, el primer paso para trabajar con bases de datos desde Java es conseguir el driver adecuado.</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En nuestro caso utilizaremos MySQL cuyo driver vamos a descargar desde:</w:t>
      </w:r>
    </w:p>
    <w:p w:rsidR="00FA0719" w:rsidRPr="00FA0719" w:rsidRDefault="00FA0719" w:rsidP="00FA0719">
      <w:pPr>
        <w:spacing w:after="0" w:line="240" w:lineRule="auto"/>
        <w:jc w:val="both"/>
        <w:rPr>
          <w:rFonts w:ascii="Times New Roman" w:eastAsia="Times New Roman" w:hAnsi="Times New Roman"/>
          <w:sz w:val="24"/>
          <w:szCs w:val="24"/>
          <w:lang w:eastAsia="es-AR"/>
        </w:rPr>
      </w:pPr>
      <w:hyperlink r:id="rId7" w:history="1">
        <w:r w:rsidRPr="00FA0719">
          <w:rPr>
            <w:rFonts w:ascii="Verdana" w:eastAsia="Times New Roman" w:hAnsi="Verdana"/>
            <w:color w:val="0000FF"/>
            <w:sz w:val="20"/>
            <w:szCs w:val="20"/>
            <w:u w:val="single"/>
            <w:lang w:eastAsia="es-AR"/>
          </w:rPr>
          <w:t>http://dev.mysql.com/downloads/connector/j/</w:t>
        </w:r>
      </w:hyperlink>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 xml:space="preserve">Una vez descargado lo descomprimimos y </w:t>
      </w:r>
      <w:r w:rsidRPr="00FA0719">
        <w:rPr>
          <w:rFonts w:ascii="Verdana" w:eastAsia="Times New Roman" w:hAnsi="Verdana"/>
          <w:b/>
          <w:color w:val="000080"/>
          <w:sz w:val="20"/>
          <w:szCs w:val="20"/>
          <w:lang w:eastAsia="es-AR"/>
        </w:rPr>
        <w:t>el .jar que contiene lo debemos añadir como librería de clases a nuestro proyecto</w:t>
      </w:r>
      <w:r w:rsidRPr="00FA0719">
        <w:rPr>
          <w:rFonts w:ascii="Verdana" w:eastAsia="Times New Roman" w:hAnsi="Verdana"/>
          <w:sz w:val="20"/>
          <w:szCs w:val="20"/>
          <w:lang w:eastAsia="es-AR"/>
        </w:rPr>
        <w:t>.</w:t>
      </w:r>
    </w:p>
    <w:p w:rsidR="00FA0719" w:rsidRPr="00FA0719" w:rsidRDefault="00FA0719" w:rsidP="00FA0719">
      <w:pPr>
        <w:tabs>
          <w:tab w:val="left" w:pos="540"/>
        </w:tabs>
        <w:spacing w:after="120" w:line="240" w:lineRule="auto"/>
        <w:jc w:val="both"/>
        <w:rPr>
          <w:rFonts w:ascii="Times New Roman" w:eastAsia="Times New Roman" w:hAnsi="Times New Roman"/>
          <w:sz w:val="24"/>
          <w:szCs w:val="24"/>
          <w:lang w:eastAsia="es-AR"/>
        </w:rPr>
      </w:pPr>
      <w:r w:rsidRPr="00FA0719">
        <w:rPr>
          <w:rFonts w:ascii="Verdana" w:eastAsia="Times New Roman" w:hAnsi="Verdana" w:cs="Arial"/>
          <w:b/>
          <w:color w:val="000080"/>
          <w:sz w:val="24"/>
          <w:szCs w:val="24"/>
          <w:lang w:eastAsia="es-AR"/>
        </w:rPr>
        <w:t>ACCESO A BASES DE DATOS CON JDBC</w:t>
      </w:r>
    </w:p>
    <w:p w:rsidR="00FA0719" w:rsidRPr="00FA0719" w:rsidRDefault="00FA0719" w:rsidP="00FA0719">
      <w:pPr>
        <w:spacing w:after="10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lastRenderedPageBreak/>
        <w:t>Una vez incorporado el driver como librería de la aplicación, se deben seguir los siguientes pasos para acceder a una base de datos:</w:t>
      </w:r>
    </w:p>
    <w:p w:rsidR="00FA0719" w:rsidRPr="00FA0719" w:rsidRDefault="00FA0719" w:rsidP="00FA0719">
      <w:pPr>
        <w:tabs>
          <w:tab w:val="num" w:pos="426"/>
        </w:tabs>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1. Importar los paquetes</w:t>
      </w:r>
      <w:r w:rsidRPr="00FA0719">
        <w:rPr>
          <w:rFonts w:ascii="Verdana" w:eastAsia="Times New Roman" w:hAnsi="Verdana"/>
          <w:bCs/>
          <w:sz w:val="20"/>
          <w:szCs w:val="20"/>
          <w:lang w:eastAsia="es-ES"/>
        </w:rPr>
        <w:t xml:space="preserve">: </w:t>
      </w:r>
      <w:r w:rsidRPr="00FA0719">
        <w:rPr>
          <w:rFonts w:ascii="Verdana" w:eastAsia="Times New Roman" w:hAnsi="Verdana"/>
          <w:sz w:val="20"/>
          <w:szCs w:val="20"/>
          <w:lang w:eastAsia="es-ES"/>
        </w:rPr>
        <w:t xml:space="preserve">Normalmente es suficiente con la sentencia </w:t>
      </w:r>
      <w:r w:rsidRPr="00FA0719">
        <w:rPr>
          <w:rFonts w:ascii="Verdana" w:eastAsia="Times New Roman" w:hAnsi="Verdana"/>
          <w:i/>
          <w:sz w:val="20"/>
          <w:szCs w:val="20"/>
          <w:lang w:eastAsia="es-ES"/>
        </w:rPr>
        <w:t>import java.sql.*;</w:t>
      </w:r>
    </w:p>
    <w:p w:rsidR="00FA0719" w:rsidRPr="00FA0719" w:rsidRDefault="00FA0719" w:rsidP="00FA0719">
      <w:pPr>
        <w:tabs>
          <w:tab w:val="num" w:pos="426"/>
        </w:tabs>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2. Cargar el driver</w:t>
      </w:r>
      <w:r w:rsidRPr="00FA0719">
        <w:rPr>
          <w:rFonts w:ascii="Verdana" w:eastAsia="Times New Roman" w:hAnsi="Verdana"/>
          <w:bCs/>
          <w:sz w:val="20"/>
          <w:szCs w:val="20"/>
          <w:lang w:eastAsia="es-ES"/>
        </w:rPr>
        <w:t xml:space="preserve">: </w:t>
      </w:r>
      <w:r w:rsidRPr="00FA0719">
        <w:rPr>
          <w:rFonts w:ascii="Verdana" w:eastAsia="Times New Roman" w:hAnsi="Verdana"/>
          <w:sz w:val="20"/>
          <w:szCs w:val="20"/>
          <w:lang w:eastAsia="es-ES"/>
        </w:rPr>
        <w:t xml:space="preserve">El driver se debe cargar para poder utilizarlo. Esto lo realiza el método estático </w:t>
      </w:r>
      <w:r w:rsidRPr="00FA0719">
        <w:rPr>
          <w:rFonts w:ascii="Verdana" w:eastAsia="Times New Roman" w:hAnsi="Verdana"/>
          <w:i/>
          <w:sz w:val="20"/>
          <w:szCs w:val="20"/>
          <w:lang w:eastAsia="es-ES"/>
        </w:rPr>
        <w:t>forName()</w:t>
      </w:r>
      <w:r w:rsidRPr="00FA0719">
        <w:rPr>
          <w:rFonts w:ascii="Verdana" w:eastAsia="Times New Roman" w:hAnsi="Verdana"/>
          <w:sz w:val="20"/>
          <w:szCs w:val="20"/>
          <w:lang w:eastAsia="es-ES"/>
        </w:rPr>
        <w:t xml:space="preserve"> de la clase </w:t>
      </w:r>
      <w:r w:rsidRPr="00FA0719">
        <w:rPr>
          <w:rFonts w:ascii="Verdana" w:eastAsia="Times New Roman" w:hAnsi="Verdana"/>
          <w:i/>
          <w:sz w:val="20"/>
          <w:szCs w:val="20"/>
          <w:lang w:eastAsia="es-ES"/>
        </w:rPr>
        <w:t>Class</w:t>
      </w:r>
      <w:r w:rsidRPr="00FA0719">
        <w:rPr>
          <w:rFonts w:ascii="Verdana" w:eastAsia="Times New Roman" w:hAnsi="Verdana"/>
          <w:sz w:val="20"/>
          <w:szCs w:val="20"/>
          <w:lang w:eastAsia="es-ES"/>
        </w:rPr>
        <w:t>.</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val="en-GB" w:eastAsia="es-ES"/>
        </w:rPr>
        <w:t>Class.forName(String driver);</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val="en-GB" w:eastAsia="es-ES"/>
        </w:rPr>
        <w:t>Driver JDBC para MySQL:</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val="en-GB" w:eastAsia="es-ES"/>
        </w:rPr>
        <w:t>Class.forName("com.mysql.jdbc.Driver");</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 xml:space="preserve">Lanza una excepción </w:t>
      </w:r>
      <w:r w:rsidRPr="00FA0719">
        <w:rPr>
          <w:rFonts w:ascii="Verdana" w:eastAsia="Times New Roman" w:hAnsi="Verdana"/>
          <w:b/>
          <w:color w:val="000080"/>
          <w:sz w:val="20"/>
          <w:szCs w:val="20"/>
          <w:lang w:eastAsia="es-ES"/>
        </w:rPr>
        <w:t>ClassNotFoundException</w:t>
      </w:r>
    </w:p>
    <w:p w:rsidR="00FA0719" w:rsidRPr="00FA0719" w:rsidRDefault="00FA0719" w:rsidP="00FA0719">
      <w:pPr>
        <w:tabs>
          <w:tab w:val="num" w:pos="426"/>
        </w:tabs>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3. Crear la conexión</w:t>
      </w:r>
      <w:r w:rsidRPr="00FA0719">
        <w:rPr>
          <w:rFonts w:ascii="Verdana" w:eastAsia="Times New Roman" w:hAnsi="Verdana"/>
          <w:bCs/>
          <w:sz w:val="20"/>
          <w:szCs w:val="20"/>
          <w:lang w:eastAsia="es-ES"/>
        </w:rPr>
        <w:t>:</w:t>
      </w:r>
      <w:r w:rsidRPr="00FA0719">
        <w:rPr>
          <w:rFonts w:ascii="Verdana" w:eastAsia="Times New Roman" w:hAnsi="Verdana"/>
          <w:sz w:val="20"/>
          <w:szCs w:val="20"/>
          <w:lang w:eastAsia="es-ES"/>
        </w:rPr>
        <w:t xml:space="preserve"> Esto lo realiza el método estático </w:t>
      </w:r>
      <w:r w:rsidRPr="00FA0719">
        <w:rPr>
          <w:rFonts w:ascii="Verdana" w:eastAsia="Times New Roman" w:hAnsi="Verdana"/>
          <w:i/>
          <w:sz w:val="20"/>
          <w:szCs w:val="20"/>
          <w:lang w:eastAsia="es-ES"/>
        </w:rPr>
        <w:t>getConnection()</w:t>
      </w:r>
      <w:r w:rsidRPr="00FA0719">
        <w:rPr>
          <w:rFonts w:ascii="Verdana" w:eastAsia="Times New Roman" w:hAnsi="Verdana"/>
          <w:sz w:val="20"/>
          <w:szCs w:val="20"/>
          <w:lang w:eastAsia="es-ES"/>
        </w:rPr>
        <w:t xml:space="preserve"> de la clase </w:t>
      </w:r>
      <w:r w:rsidRPr="00FA0719">
        <w:rPr>
          <w:rFonts w:ascii="Verdana" w:eastAsia="Times New Roman" w:hAnsi="Verdana"/>
          <w:i/>
          <w:sz w:val="20"/>
          <w:szCs w:val="20"/>
          <w:lang w:eastAsia="es-ES"/>
        </w:rPr>
        <w:t>DriveManager</w:t>
      </w:r>
      <w:r w:rsidRPr="00FA0719">
        <w:rPr>
          <w:rFonts w:ascii="Verdana" w:eastAsia="Times New Roman" w:hAnsi="Verdana"/>
          <w:sz w:val="20"/>
          <w:szCs w:val="20"/>
          <w:lang w:eastAsia="es-ES"/>
        </w:rPr>
        <w:t>.</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DriverManager.getConnection(String url);</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 xml:space="preserve">url es un String que nos permite localizar la base de datos.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Normalmente se compone de tres campos:</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iCs/>
          <w:sz w:val="20"/>
          <w:szCs w:val="20"/>
          <w:lang w:eastAsia="es-AR"/>
        </w:rPr>
        <w:t>jdbc</w:t>
      </w:r>
      <w:r w:rsidRPr="00FA0719">
        <w:rPr>
          <w:rFonts w:ascii="Verdana" w:eastAsia="Times New Roman" w:hAnsi="Verdana"/>
          <w:iCs/>
          <w:sz w:val="20"/>
          <w:szCs w:val="20"/>
          <w:lang w:eastAsia="es-AR"/>
        </w:rPr>
        <w:t>:tipoBD:datos_de_conexion</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 xml:space="preserve">Para </w:t>
      </w:r>
      <w:r w:rsidRPr="00FA0719">
        <w:rPr>
          <w:rFonts w:ascii="Verdana" w:eastAsia="Times New Roman" w:hAnsi="Verdana"/>
          <w:sz w:val="20"/>
          <w:szCs w:val="20"/>
          <w:lang w:eastAsia="es-ES"/>
        </w:rPr>
        <w:t>MySQL</w:t>
      </w:r>
      <w:r w:rsidRPr="00FA0719">
        <w:rPr>
          <w:rFonts w:ascii="Verdana" w:eastAsia="Times New Roman" w:hAnsi="Verdana"/>
          <w:sz w:val="20"/>
          <w:szCs w:val="20"/>
          <w:lang w:eastAsia="es-AR"/>
        </w:rPr>
        <w:t>, el formato es:</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w:t>
      </w:r>
      <w:r w:rsidRPr="00FA0719">
        <w:rPr>
          <w:rFonts w:ascii="Verdana" w:eastAsia="Times New Roman" w:hAnsi="Verdana"/>
          <w:bCs/>
          <w:sz w:val="20"/>
          <w:szCs w:val="20"/>
          <w:lang w:eastAsia="es-AR"/>
        </w:rPr>
        <w:t>jdbc:mysql://</w:t>
      </w:r>
      <w:r w:rsidRPr="00FA0719">
        <w:rPr>
          <w:rFonts w:ascii="Verdana" w:eastAsia="Times New Roman" w:hAnsi="Verdana"/>
          <w:i/>
          <w:iCs/>
          <w:sz w:val="20"/>
          <w:szCs w:val="20"/>
          <w:lang w:eastAsia="es-AR"/>
        </w:rPr>
        <w:t>ordenador_donde_está_la_base_de_datos</w:t>
      </w:r>
      <w:r w:rsidRPr="00FA0719">
        <w:rPr>
          <w:rFonts w:ascii="Verdana" w:eastAsia="Times New Roman" w:hAnsi="Verdana"/>
          <w:bCs/>
          <w:sz w:val="20"/>
          <w:szCs w:val="20"/>
          <w:lang w:eastAsia="es-AR"/>
        </w:rPr>
        <w:t>/</w:t>
      </w:r>
      <w:r w:rsidRPr="00FA0719">
        <w:rPr>
          <w:rFonts w:ascii="Verdana" w:eastAsia="Times New Roman" w:hAnsi="Verdana"/>
          <w:i/>
          <w:iCs/>
          <w:sz w:val="20"/>
          <w:szCs w:val="20"/>
          <w:lang w:eastAsia="es-AR"/>
        </w:rPr>
        <w:t>base_de_datos</w:t>
      </w:r>
      <w:r w:rsidRPr="00FA0719">
        <w:rPr>
          <w:rFonts w:ascii="Verdana" w:eastAsia="Times New Roman" w:hAnsi="Verdana"/>
          <w:sz w:val="20"/>
          <w:szCs w:val="20"/>
          <w:lang w:eastAsia="es-AR"/>
        </w:rPr>
        <w:t>".</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Deberemos indicar el nombre o IP del ordenador en el que se encuentra el servidor de base de datos y a continuación el nombre de la base de datos.</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Una sobrecarga del método getConnection acepta, además de la url, el usuario y contraseña de la base de datos.</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Este método devuelve un objeto que implementa la interfaz Connection.</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color w:val="000080"/>
          <w:sz w:val="20"/>
          <w:szCs w:val="20"/>
          <w:lang w:eastAsia="es-ES"/>
        </w:rPr>
        <w:t>Por ejemplo</w:t>
      </w:r>
      <w:r w:rsidRPr="00FA0719">
        <w:rPr>
          <w:rFonts w:ascii="Verdana" w:eastAsia="Times New Roman" w:hAnsi="Verdana"/>
          <w:sz w:val="20"/>
          <w:szCs w:val="20"/>
          <w:lang w:eastAsia="es-ES"/>
        </w:rPr>
        <w:t xml:space="preserve">, si tenemos corriendo en nuestro ordenador el servidor de bases de datos, y nos queremos conectar a una base de datos llamada </w:t>
      </w:r>
      <w:r w:rsidRPr="00FA0719">
        <w:rPr>
          <w:rFonts w:ascii="Verdana" w:eastAsia="Times New Roman" w:hAnsi="Verdana"/>
          <w:i/>
          <w:sz w:val="20"/>
          <w:szCs w:val="20"/>
          <w:lang w:eastAsia="es-ES"/>
        </w:rPr>
        <w:t>prueba</w:t>
      </w:r>
      <w:r w:rsidRPr="00FA0719">
        <w:rPr>
          <w:rFonts w:ascii="Verdana" w:eastAsia="Times New Roman" w:hAnsi="Verdana"/>
          <w:sz w:val="20"/>
          <w:szCs w:val="20"/>
          <w:lang w:eastAsia="es-ES"/>
        </w:rPr>
        <w:t xml:space="preserve"> que tiene un usuario </w:t>
      </w:r>
      <w:r w:rsidRPr="00FA0719">
        <w:rPr>
          <w:rFonts w:ascii="Verdana" w:eastAsia="Times New Roman" w:hAnsi="Verdana"/>
          <w:i/>
          <w:sz w:val="20"/>
          <w:szCs w:val="20"/>
          <w:lang w:eastAsia="es-ES"/>
        </w:rPr>
        <w:t>root</w:t>
      </w:r>
      <w:r w:rsidRPr="00FA0719">
        <w:rPr>
          <w:rFonts w:ascii="Verdana" w:eastAsia="Times New Roman" w:hAnsi="Verdana"/>
          <w:sz w:val="20"/>
          <w:szCs w:val="20"/>
          <w:lang w:eastAsia="es-ES"/>
        </w:rPr>
        <w:t xml:space="preserve"> y contraseña </w:t>
      </w:r>
      <w:r w:rsidRPr="00FA0719">
        <w:rPr>
          <w:rFonts w:ascii="Verdana" w:eastAsia="Times New Roman" w:hAnsi="Verdana"/>
          <w:i/>
          <w:sz w:val="20"/>
          <w:szCs w:val="20"/>
          <w:lang w:eastAsia="es-ES"/>
        </w:rPr>
        <w:t>1daw</w:t>
      </w:r>
      <w:r w:rsidRPr="00FA0719">
        <w:rPr>
          <w:rFonts w:ascii="Verdana" w:eastAsia="Times New Roman" w:hAnsi="Verdana"/>
          <w:sz w:val="20"/>
          <w:szCs w:val="20"/>
          <w:lang w:eastAsia="es-ES"/>
        </w:rPr>
        <w:t xml:space="preserve"> escribiremos:</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cs="Courier New"/>
          <w:sz w:val="20"/>
          <w:szCs w:val="20"/>
          <w:lang w:eastAsia="es-ES"/>
        </w:rPr>
        <w:t>Connection conexion =</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cs="Courier New"/>
          <w:sz w:val="20"/>
          <w:szCs w:val="20"/>
          <w:lang w:eastAsia="es-ES"/>
        </w:rPr>
        <w:t xml:space="preserve">    DriverManager.getConnection("jdbc:mysql://localhost/prueba","root","1daw");</w:t>
      </w:r>
    </w:p>
    <w:p w:rsidR="00FA0719" w:rsidRPr="00FA0719" w:rsidRDefault="00FA0719" w:rsidP="00FA0719">
      <w:pPr>
        <w:tabs>
          <w:tab w:val="num" w:pos="426"/>
        </w:tabs>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4. Ejecutar una consulta</w:t>
      </w:r>
      <w:r w:rsidRPr="00FA0719">
        <w:rPr>
          <w:rFonts w:ascii="Verdana" w:eastAsia="Times New Roman" w:hAnsi="Verdana"/>
          <w:bCs/>
          <w:sz w:val="20"/>
          <w:szCs w:val="20"/>
          <w:lang w:eastAsia="es-ES"/>
        </w:rPr>
        <w:t xml:space="preserve">: Las consultas se manejan mediante un objeto que implementa la interface </w:t>
      </w:r>
      <w:r w:rsidRPr="00FA0719">
        <w:rPr>
          <w:rFonts w:ascii="Verdana" w:eastAsia="Times New Roman" w:hAnsi="Verdana"/>
          <w:bCs/>
          <w:i/>
          <w:sz w:val="20"/>
          <w:szCs w:val="20"/>
          <w:lang w:eastAsia="es-ES"/>
        </w:rPr>
        <w:t>Statement</w:t>
      </w:r>
      <w:r w:rsidRPr="00FA0719">
        <w:rPr>
          <w:rFonts w:ascii="Verdana" w:eastAsia="Times New Roman" w:hAnsi="Verdana"/>
          <w:bCs/>
          <w:sz w:val="20"/>
          <w:szCs w:val="20"/>
          <w:lang w:eastAsia="es-ES"/>
        </w:rPr>
        <w:t>.</w:t>
      </w:r>
      <w:r w:rsidRPr="00FA0719">
        <w:rPr>
          <w:rFonts w:ascii="Verdana" w:eastAsia="Times New Roman" w:hAnsi="Verdana"/>
          <w:sz w:val="20"/>
          <w:szCs w:val="20"/>
          <w:lang w:eastAsia="es-ES"/>
        </w:rPr>
        <w:t xml:space="preserve">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 xml:space="preserve">Antes de poder ejecutar una consulta debemos crear el objeto.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 xml:space="preserve">El objeto se crea utilizando el método </w:t>
      </w:r>
      <w:r w:rsidRPr="00FA0719">
        <w:rPr>
          <w:rFonts w:ascii="Verdana" w:eastAsia="Times New Roman" w:hAnsi="Verdana"/>
          <w:i/>
          <w:sz w:val="20"/>
          <w:szCs w:val="20"/>
          <w:lang w:eastAsia="es-ES"/>
        </w:rPr>
        <w:t>createStatement()</w:t>
      </w:r>
      <w:r w:rsidRPr="00FA0719">
        <w:rPr>
          <w:rFonts w:ascii="Verdana" w:eastAsia="Times New Roman" w:hAnsi="Verdana"/>
          <w:sz w:val="20"/>
          <w:szCs w:val="20"/>
          <w:lang w:eastAsia="es-ES"/>
        </w:rPr>
        <w:t xml:space="preserve"> de </w:t>
      </w:r>
      <w:r w:rsidRPr="00FA0719">
        <w:rPr>
          <w:rFonts w:ascii="Verdana" w:eastAsia="Times New Roman" w:hAnsi="Verdana"/>
          <w:i/>
          <w:sz w:val="20"/>
          <w:szCs w:val="20"/>
          <w:lang w:eastAsia="es-ES"/>
        </w:rPr>
        <w:t>Connection</w:t>
      </w:r>
      <w:r w:rsidRPr="00FA0719">
        <w:rPr>
          <w:rFonts w:ascii="Verdana" w:eastAsia="Times New Roman" w:hAnsi="Verdana"/>
          <w:sz w:val="20"/>
          <w:szCs w:val="20"/>
          <w:lang w:eastAsia="es-ES"/>
        </w:rPr>
        <w:t>.</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Statement s = conexion.createStatement();</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 xml:space="preserve">Una vez creado podemos utilizar algunos de los métodos de Statement para enviar la consulta a la BD.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Algunos de estos métodos son:</w:t>
      </w:r>
    </w:p>
    <w:tbl>
      <w:tblPr>
        <w:tblpPr w:leftFromText="141" w:rightFromText="141" w:vertAnchor="text" w:horzAnchor="margin" w:tblpXSpec="center" w:tblpY="234"/>
        <w:tblW w:w="90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066"/>
        <w:gridCol w:w="3979"/>
      </w:tblGrid>
      <w:tr w:rsidR="00FA0719" w:rsidRPr="00FA0719" w:rsidTr="00FA0719">
        <w:tc>
          <w:tcPr>
            <w:tcW w:w="5063"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boolean execute(String sentenciaSQL);</w:t>
            </w:r>
          </w:p>
        </w:tc>
        <w:tc>
          <w:tcPr>
            <w:tcW w:w="3976"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Si es una consulta de acción (Insert, Delete, Update) devuelve false indicando que no se generan resultados. Si es una consulta de selección (Select) devuelve true.</w:t>
            </w:r>
          </w:p>
        </w:tc>
      </w:tr>
      <w:tr w:rsidR="00FA0719" w:rsidRPr="00FA0719" w:rsidTr="00FA0719">
        <w:tc>
          <w:tcPr>
            <w:tcW w:w="5063"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int executeUpdate(String sentenciaSQL);</w:t>
            </w:r>
          </w:p>
        </w:tc>
        <w:tc>
          <w:tcPr>
            <w:tcW w:w="3976"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Envía una consulta de acción. Devuelve el número de registros afectados por dicha acción.</w:t>
            </w:r>
          </w:p>
        </w:tc>
      </w:tr>
      <w:tr w:rsidR="00FA0719" w:rsidRPr="00FA0719" w:rsidTr="00FA0719">
        <w:tc>
          <w:tcPr>
            <w:tcW w:w="5063"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ResultSet executeQuery(String sentenciaSQL);</w:t>
            </w:r>
          </w:p>
        </w:tc>
        <w:tc>
          <w:tcPr>
            <w:tcW w:w="3976"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 xml:space="preserve">Envía una consulta de selección. Devuelve un objeto ResultSet con los datos obtenidos de la consulta. </w:t>
            </w:r>
          </w:p>
        </w:tc>
      </w:tr>
    </w:tbl>
    <w:p w:rsidR="00FA0719" w:rsidRPr="00FA0719" w:rsidRDefault="00FA0719" w:rsidP="00FA0719">
      <w:pPr>
        <w:spacing w:after="0" w:line="240" w:lineRule="auto"/>
        <w:jc w:val="both"/>
        <w:rPr>
          <w:rFonts w:ascii="Times New Roman" w:eastAsia="Times New Roman" w:hAnsi="Times New Roman"/>
          <w:sz w:val="24"/>
          <w:szCs w:val="24"/>
          <w:lang w:eastAsia="es-AR"/>
        </w:rPr>
      </w:pP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lastRenderedPageBreak/>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Verdana" w:eastAsia="Times New Roman" w:hAnsi="Verdana"/>
          <w:b/>
          <w:color w:val="000080"/>
          <w:sz w:val="20"/>
          <w:szCs w:val="20"/>
          <w:lang w:eastAsia="es-ES"/>
        </w:rPr>
        <w:t>Por ejemplo</w:t>
      </w:r>
      <w:r w:rsidRPr="00FA0719">
        <w:rPr>
          <w:rFonts w:ascii="Verdana" w:eastAsia="Times New Roman" w:hAnsi="Verdana"/>
          <w:sz w:val="20"/>
          <w:szCs w:val="20"/>
          <w:lang w:eastAsia="es-ES"/>
        </w:rPr>
        <w:t xml:space="preserve">, si en la base de datos tenemos una tabla llamada </w:t>
      </w:r>
      <w:r w:rsidRPr="00FA0719">
        <w:rPr>
          <w:rFonts w:ascii="Verdana" w:eastAsia="Times New Roman" w:hAnsi="Verdana"/>
          <w:i/>
          <w:sz w:val="20"/>
          <w:szCs w:val="20"/>
          <w:lang w:eastAsia="es-ES"/>
        </w:rPr>
        <w:t>persona</w:t>
      </w:r>
      <w:r w:rsidRPr="00FA0719">
        <w:rPr>
          <w:rFonts w:ascii="Verdana" w:eastAsia="Times New Roman" w:hAnsi="Verdana"/>
          <w:sz w:val="20"/>
          <w:szCs w:val="20"/>
          <w:lang w:eastAsia="es-ES"/>
        </w:rPr>
        <w:t>, una consulta de todos los registros de la tabla sería:</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val="en-GB" w:eastAsia="es-ES"/>
        </w:rPr>
        <w:t>ResultSet rs = s.executeQuery("select * from persona");</w:t>
      </w:r>
    </w:p>
    <w:p w:rsidR="00FA0719" w:rsidRPr="00FA0719" w:rsidRDefault="00FA0719" w:rsidP="00FA0719">
      <w:pPr>
        <w:tabs>
          <w:tab w:val="num" w:pos="426"/>
        </w:tabs>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5. Manipular el resultado de la consulta</w:t>
      </w:r>
      <w:r w:rsidRPr="00FA0719">
        <w:rPr>
          <w:rFonts w:ascii="Verdana" w:eastAsia="Times New Roman" w:hAnsi="Verdana"/>
          <w:bCs/>
          <w:sz w:val="20"/>
          <w:szCs w:val="20"/>
          <w:lang w:eastAsia="es-ES"/>
        </w:rPr>
        <w:t>:</w:t>
      </w:r>
      <w:r w:rsidRPr="00FA0719">
        <w:rPr>
          <w:rFonts w:ascii="Verdana" w:eastAsia="Times New Roman" w:hAnsi="Verdana"/>
          <w:sz w:val="20"/>
          <w:szCs w:val="20"/>
          <w:lang w:eastAsia="es-ES"/>
        </w:rPr>
        <w:t xml:space="preserve"> El objeto de tipo ResultSet devuelto por la consulta de selección dispone de un cursor para desplazarse por los registros y de métodos para acceder al valor de cada campo.</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Desplazarse por los registros de un ResultSet</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Una vez obtenido, su cursor se sitúa justo antes del primer registro obtenido.</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 xml:space="preserve">Por defecto, </w:t>
      </w:r>
      <w:r w:rsidRPr="00FA0719">
        <w:rPr>
          <w:rFonts w:ascii="Verdana" w:eastAsia="Times New Roman" w:hAnsi="Verdana"/>
          <w:b/>
          <w:bCs/>
          <w:color w:val="000080"/>
          <w:sz w:val="20"/>
          <w:szCs w:val="20"/>
          <w:lang w:eastAsia="es-ES"/>
        </w:rPr>
        <w:t>un ResultSet es un objeto de</w:t>
      </w:r>
      <w:r w:rsidRPr="00FA0719">
        <w:rPr>
          <w:rFonts w:ascii="Verdana" w:eastAsia="Times New Roman" w:hAnsi="Verdana"/>
          <w:bCs/>
          <w:sz w:val="20"/>
          <w:szCs w:val="20"/>
          <w:lang w:eastAsia="es-ES"/>
        </w:rPr>
        <w:t xml:space="preserve"> </w:t>
      </w:r>
      <w:r w:rsidRPr="00FA0719">
        <w:rPr>
          <w:rFonts w:ascii="Verdana" w:eastAsia="Times New Roman" w:hAnsi="Verdana"/>
          <w:b/>
          <w:bCs/>
          <w:color w:val="000080"/>
          <w:sz w:val="20"/>
          <w:szCs w:val="20"/>
          <w:lang w:eastAsia="es-ES"/>
        </w:rPr>
        <w:t>sólo avance y solo lectura</w:t>
      </w:r>
      <w:r w:rsidRPr="00FA0719">
        <w:rPr>
          <w:rFonts w:ascii="Verdana" w:eastAsia="Times New Roman" w:hAnsi="Verdana"/>
          <w:bCs/>
          <w:sz w:val="20"/>
          <w:szCs w:val="20"/>
          <w:lang w:eastAsia="es-ES"/>
        </w:rPr>
        <w:t>. El recorrido se hará siempre desde el principio hacia delante y los campos no podrán ser modificados. Se pueden crear también ResultSets desplazables de lectura/escritura.</w:t>
      </w:r>
    </w:p>
    <w:p w:rsidR="00FA0719" w:rsidRPr="00FA0719" w:rsidRDefault="00FA0719" w:rsidP="00FA0719">
      <w:pPr>
        <w:spacing w:after="12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El método next() permite desplazarnos por los registros. Una llamada a este método desplaza el cursor al siguiente registro. Devuelve false si se ha llegado al final y true en caso contrario.</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while (rs.next()) {</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Acceder a los campos del resultado de una consulta</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 xml:space="preserve">Los campos del registro apuntado por el cursor se pueden acceder mediante dos grupos de métodos. </w:t>
      </w:r>
      <w:r w:rsidRPr="00FA0719">
        <w:rPr>
          <w:rFonts w:ascii="Verdana" w:eastAsia="Times New Roman" w:hAnsi="Verdana"/>
          <w:sz w:val="20"/>
          <w:szCs w:val="20"/>
          <w:lang w:eastAsia="es-ES"/>
        </w:rPr>
        <w:t>xxx es cualquier tipo de dato básico Java más String, Date y Object. Se deberá utilizar el método adecuado al tipo de dato que contiene el campo.</w:t>
      </w:r>
      <w:r w:rsidRPr="00FA0719">
        <w:rPr>
          <w:rFonts w:ascii="Verdana" w:eastAsia="Times New Roman" w:hAnsi="Verdana"/>
          <w:bCs/>
          <w:sz w:val="20"/>
          <w:szCs w:val="20"/>
          <w:lang w:eastAsia="es-ES"/>
        </w:rPr>
        <w:t xml:space="preserve"> Si no conocemos el tipo de dato podemos utilizar getObject().</w:t>
      </w:r>
    </w:p>
    <w:tbl>
      <w:tblPr>
        <w:tblpPr w:leftFromText="141" w:rightFromText="141" w:vertAnchor="text" w:horzAnchor="margin" w:tblpXSpec="center" w:tblpY="189"/>
        <w:tblW w:w="88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886"/>
        <w:gridCol w:w="4919"/>
      </w:tblGrid>
      <w:tr w:rsidR="00FA0719" w:rsidRPr="00FA0719" w:rsidTr="00FA0719">
        <w:tc>
          <w:tcPr>
            <w:tcW w:w="3887"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xxx getXxx(int posición);</w:t>
            </w:r>
          </w:p>
        </w:tc>
        <w:tc>
          <w:tcPr>
            <w:tcW w:w="4920"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 xml:space="preserve">Obtiene el valor del campo que ocupa la posición indicada. La primera posición es la 1. </w:t>
            </w:r>
          </w:p>
        </w:tc>
      </w:tr>
      <w:tr w:rsidR="00FA0719" w:rsidRPr="00FA0719" w:rsidTr="00FA0719">
        <w:tc>
          <w:tcPr>
            <w:tcW w:w="3887"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xxx getXxx(String nombreCampo);</w:t>
            </w:r>
          </w:p>
        </w:tc>
        <w:tc>
          <w:tcPr>
            <w:tcW w:w="4920" w:type="dxa"/>
            <w:tcBorders>
              <w:top w:val="single" w:sz="2" w:space="0" w:color="auto"/>
              <w:left w:val="single" w:sz="2" w:space="0" w:color="auto"/>
              <w:bottom w:val="single" w:sz="2" w:space="0" w:color="auto"/>
              <w:right w:val="single" w:sz="2"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Obtiene el valor del campo que coincide con el nombre indicado.</w:t>
            </w:r>
          </w:p>
        </w:tc>
      </w:tr>
    </w:tbl>
    <w:p w:rsidR="00FA0719" w:rsidRPr="00FA0719" w:rsidRDefault="00FA0719" w:rsidP="00FA0719">
      <w:pPr>
        <w:spacing w:after="120" w:line="240" w:lineRule="auto"/>
        <w:jc w:val="both"/>
        <w:rPr>
          <w:rFonts w:ascii="Times New Roman" w:eastAsia="Times New Roman" w:hAnsi="Times New Roman"/>
          <w:sz w:val="24"/>
          <w:szCs w:val="24"/>
          <w:lang w:eastAsia="es-AR"/>
        </w:rPr>
      </w:pP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Times New Roman" w:eastAsia="Times New Roman" w:hAnsi="Times New Roman"/>
          <w:sz w:val="24"/>
          <w:szCs w:val="24"/>
          <w:lang w:eastAsia="es-AR"/>
        </w:rPr>
        <w:br/>
      </w:r>
      <w:r w:rsidRPr="00FA0719">
        <w:rPr>
          <w:rFonts w:ascii="Verdana" w:eastAsia="Times New Roman" w:hAnsi="Verdana"/>
          <w:bCs/>
          <w:sz w:val="20"/>
          <w:szCs w:val="20"/>
          <w:lang w:eastAsia="es-ES"/>
        </w:rPr>
        <w:t xml:space="preserve">Por ejemplo, si la tabla </w:t>
      </w:r>
      <w:r w:rsidRPr="00FA0719">
        <w:rPr>
          <w:rFonts w:ascii="Verdana" w:eastAsia="Times New Roman" w:hAnsi="Verdana"/>
          <w:bCs/>
          <w:i/>
          <w:sz w:val="20"/>
          <w:szCs w:val="20"/>
          <w:lang w:eastAsia="es-ES"/>
        </w:rPr>
        <w:t>persona</w:t>
      </w:r>
      <w:r w:rsidRPr="00FA0719">
        <w:rPr>
          <w:rFonts w:ascii="Verdana" w:eastAsia="Times New Roman" w:hAnsi="Verdana"/>
          <w:bCs/>
          <w:sz w:val="20"/>
          <w:szCs w:val="20"/>
          <w:lang w:eastAsia="es-ES"/>
        </w:rPr>
        <w:t xml:space="preserve"> contiene 3 campos en este orden: id de tipo int,  nombre de tipo String y fecha de tipo Date:</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while (rs.next()) {</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val="en-GB" w:eastAsia="es-ES"/>
        </w:rPr>
        <w:t xml:space="preserve">         System.out.println(rs.getInt("Id") + " " + rs.getString(2) + " " + rs.getDate(3));</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 xml:space="preserve">Además de estos métodos, la interfaz ResultSet proporciona una gran cantidad de métodos para acceder y manejar los resultados de la consulta entre ellos: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 xml:space="preserve">boolean isFirst() </w:t>
      </w:r>
      <w:r w:rsidRPr="00FA0719">
        <w:rPr>
          <w:rFonts w:ascii="Verdana" w:eastAsia="Times New Roman" w:hAnsi="Verdana"/>
          <w:bCs/>
          <w:sz w:val="20"/>
          <w:szCs w:val="20"/>
          <w:lang w:eastAsia="es-ES"/>
        </w:rPr>
        <w:t xml:space="preserve">que devuelve true si el cursor apunta al primer registro. </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boolean isLast()</w:t>
      </w:r>
      <w:r w:rsidRPr="00FA0719">
        <w:rPr>
          <w:rFonts w:ascii="Verdana" w:eastAsia="Times New Roman" w:hAnsi="Verdana"/>
          <w:bCs/>
          <w:sz w:val="20"/>
          <w:szCs w:val="20"/>
          <w:lang w:eastAsia="es-ES"/>
        </w:rPr>
        <w:t xml:space="preserve"> que devuelve true si el cursor apunta al último.</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lastRenderedPageBreak/>
        <w:t>int getRow()</w:t>
      </w:r>
      <w:r w:rsidRPr="00FA0719">
        <w:rPr>
          <w:rFonts w:ascii="Verdana" w:eastAsia="Times New Roman" w:hAnsi="Verdana"/>
          <w:bCs/>
          <w:sz w:val="20"/>
          <w:szCs w:val="20"/>
          <w:lang w:eastAsia="es-ES"/>
        </w:rPr>
        <w:t xml:space="preserve"> que devuelve la posición del registro actual, siendo 1 la posición del primer registro, etc.</w:t>
      </w:r>
    </w:p>
    <w:p w:rsidR="00FA0719" w:rsidRPr="00FA0719" w:rsidRDefault="00FA0719" w:rsidP="00FA0719">
      <w:pPr>
        <w:spacing w:after="0" w:line="240" w:lineRule="auto"/>
        <w:jc w:val="both"/>
        <w:rPr>
          <w:rFonts w:ascii="Times New Roman" w:eastAsia="Times New Roman" w:hAnsi="Times New Roman"/>
          <w:sz w:val="24"/>
          <w:szCs w:val="24"/>
          <w:lang w:eastAsia="es-AR"/>
        </w:rPr>
      </w:pPr>
      <w:hyperlink r:id="rId8" w:history="1">
        <w:r w:rsidRPr="00FA0719">
          <w:rPr>
            <w:rFonts w:ascii="Verdana" w:eastAsia="Times New Roman" w:hAnsi="Verdana"/>
            <w:bCs/>
            <w:color w:val="0000FF"/>
            <w:sz w:val="20"/>
            <w:szCs w:val="20"/>
            <w:u w:val="single"/>
            <w:lang w:eastAsia="es-ES"/>
          </w:rPr>
          <w:t>http://docs.oracle.com/javase/7/docs/api/java/sql/ResultSet.html</w:t>
        </w:r>
      </w:hyperlink>
    </w:p>
    <w:p w:rsidR="00FA0719" w:rsidRPr="00FA0719" w:rsidRDefault="00FA0719" w:rsidP="00FA0719">
      <w:pPr>
        <w:tabs>
          <w:tab w:val="num" w:pos="426"/>
        </w:tabs>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bCs/>
          <w:color w:val="000080"/>
          <w:sz w:val="20"/>
          <w:szCs w:val="20"/>
          <w:lang w:eastAsia="es-ES"/>
        </w:rPr>
        <w:t>6. Desconexión de la base de datos</w:t>
      </w:r>
      <w:r w:rsidRPr="00FA0719">
        <w:rPr>
          <w:rFonts w:ascii="Verdana" w:eastAsia="Times New Roman" w:hAnsi="Verdana"/>
          <w:bCs/>
          <w:sz w:val="20"/>
          <w:szCs w:val="20"/>
          <w:lang w:eastAsia="es-ES"/>
        </w:rPr>
        <w:t xml:space="preserve">: Permite liberar recursos de memoria y CPU. El cierre de una conexión se realiza mediante el método </w:t>
      </w:r>
      <w:r w:rsidRPr="00FA0719">
        <w:rPr>
          <w:rFonts w:ascii="Verdana" w:eastAsia="Times New Roman" w:hAnsi="Verdana"/>
          <w:bCs/>
          <w:i/>
          <w:sz w:val="20"/>
          <w:szCs w:val="20"/>
          <w:lang w:eastAsia="es-ES"/>
        </w:rPr>
        <w:t>close()</w:t>
      </w:r>
      <w:r w:rsidRPr="00FA0719">
        <w:rPr>
          <w:rFonts w:ascii="Verdana" w:eastAsia="Times New Roman" w:hAnsi="Verdana"/>
          <w:bCs/>
          <w:sz w:val="20"/>
          <w:szCs w:val="20"/>
          <w:lang w:eastAsia="es-ES"/>
        </w:rPr>
        <w:t xml:space="preserve"> de la interfaz </w:t>
      </w:r>
      <w:r w:rsidRPr="00FA0719">
        <w:rPr>
          <w:rFonts w:ascii="Verdana" w:eastAsia="Times New Roman" w:hAnsi="Verdana"/>
          <w:bCs/>
          <w:i/>
          <w:sz w:val="20"/>
          <w:szCs w:val="20"/>
          <w:lang w:eastAsia="es-ES"/>
        </w:rPr>
        <w:t>Connection</w:t>
      </w:r>
      <w:r w:rsidRPr="00FA0719">
        <w:rPr>
          <w:rFonts w:ascii="Verdana" w:eastAsia="Times New Roman" w:hAnsi="Verdana"/>
          <w:bCs/>
          <w:sz w:val="20"/>
          <w:szCs w:val="20"/>
          <w:lang w:eastAsia="es-ES"/>
        </w:rPr>
        <w:t>.</w:t>
      </w:r>
    </w:p>
    <w:p w:rsidR="00FA0719" w:rsidRPr="00FA0719" w:rsidRDefault="00FA0719" w:rsidP="00FA0719">
      <w:pPr>
        <w:shd w:val="clear" w:color="auto" w:fill="F3F3F3"/>
        <w:spacing w:after="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conexion.close();</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La interfaz Statement también dispone de un método close() para liberar los recursos utilizados por el objeto. Esto debe hacerse antes de cerrar la conexión.</w:t>
      </w:r>
    </w:p>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ES"/>
        </w:rPr>
        <w:t>Cuando se cierra una conexión todos los objetos Statement se cierran automáticamente.</w:t>
      </w:r>
    </w:p>
    <w:p w:rsidR="00FA0719" w:rsidRPr="00FA0719" w:rsidRDefault="00FA0719" w:rsidP="00FA0719">
      <w:pPr>
        <w:spacing w:after="100" w:line="240" w:lineRule="auto"/>
        <w:jc w:val="both"/>
        <w:rPr>
          <w:rFonts w:ascii="Times New Roman" w:eastAsia="Times New Roman" w:hAnsi="Times New Roman"/>
          <w:sz w:val="24"/>
          <w:szCs w:val="24"/>
          <w:lang w:eastAsia="es-AR"/>
        </w:rPr>
      </w:pPr>
      <w:r w:rsidRPr="00FA0719">
        <w:rPr>
          <w:rFonts w:ascii="Verdana" w:eastAsia="Times New Roman" w:hAnsi="Verdana"/>
          <w:bCs/>
          <w:sz w:val="20"/>
          <w:szCs w:val="20"/>
          <w:lang w:eastAsia="es-ES"/>
        </w:rPr>
        <w:t xml:space="preserve">La mayoría de métodos usados el la API JDBC lanzan una excepción de tipo </w:t>
      </w:r>
      <w:r w:rsidRPr="00FA0719">
        <w:rPr>
          <w:rFonts w:ascii="Verdana" w:eastAsia="Times New Roman" w:hAnsi="Verdana"/>
          <w:b/>
          <w:bCs/>
          <w:color w:val="000080"/>
          <w:sz w:val="20"/>
          <w:szCs w:val="20"/>
          <w:lang w:eastAsia="es-ES"/>
        </w:rPr>
        <w:t>SQLException</w:t>
      </w:r>
      <w:r w:rsidRPr="00FA0719">
        <w:rPr>
          <w:rFonts w:ascii="Verdana" w:eastAsia="Times New Roman" w:hAnsi="Verdana"/>
          <w:bCs/>
          <w:sz w:val="20"/>
          <w:szCs w:val="20"/>
          <w:lang w:eastAsia="es-ES"/>
        </w:rPr>
        <w:t xml:space="preserve"> que se debe capturar.</w:t>
      </w:r>
    </w:p>
    <w:p w:rsidR="00FA0719" w:rsidRPr="00FA0719" w:rsidRDefault="00FA0719" w:rsidP="00FA0719">
      <w:pPr>
        <w:tabs>
          <w:tab w:val="left" w:pos="540"/>
        </w:tabs>
        <w:spacing w:after="120" w:line="240" w:lineRule="auto"/>
        <w:jc w:val="both"/>
        <w:rPr>
          <w:rFonts w:ascii="Times New Roman" w:eastAsia="Times New Roman" w:hAnsi="Times New Roman"/>
          <w:sz w:val="24"/>
          <w:szCs w:val="24"/>
          <w:lang w:eastAsia="es-AR"/>
        </w:rPr>
      </w:pPr>
      <w:r w:rsidRPr="00FA0719">
        <w:rPr>
          <w:rFonts w:ascii="Verdana" w:eastAsia="Times New Roman" w:hAnsi="Verdana" w:cs="Arial"/>
          <w:b/>
          <w:color w:val="000080"/>
          <w:sz w:val="24"/>
          <w:szCs w:val="24"/>
          <w:lang w:eastAsia="es-AR"/>
        </w:rPr>
        <w:t xml:space="preserve">Ejemplos de acceso a bases de datos MySQL con Java y JDBC </w:t>
      </w:r>
    </w:p>
    <w:p w:rsidR="00FA0719" w:rsidRPr="00FA0719" w:rsidRDefault="00FA0719" w:rsidP="00FA0719">
      <w:pPr>
        <w:spacing w:after="0" w:line="240" w:lineRule="auto"/>
        <w:jc w:val="both"/>
        <w:rPr>
          <w:ins w:id="77" w:author="Unknown"/>
          <w:rFonts w:ascii="Times New Roman" w:eastAsia="Times New Roman" w:hAnsi="Times New Roman"/>
          <w:sz w:val="24"/>
          <w:szCs w:val="24"/>
          <w:lang w:eastAsia="es-AR"/>
        </w:rPr>
      </w:pPr>
      <w:ins w:id="78" w:author="Unknown">
        <w:r w:rsidRPr="00FA0719">
          <w:rPr>
            <w:rFonts w:ascii="Verdana" w:eastAsia="Times New Roman" w:hAnsi="Verdana" w:cs="Arial"/>
            <w:sz w:val="20"/>
            <w:szCs w:val="20"/>
            <w:lang w:eastAsia="es-AR"/>
          </w:rPr>
          <w:t>Para realizar los siguientes ejemplos de acceso a una base de datos supondremos lo siguiente:</w:t>
        </w:r>
      </w:ins>
    </w:p>
    <w:p w:rsidR="00FA0719" w:rsidRPr="00FA0719" w:rsidRDefault="00FA0719" w:rsidP="00FA0719">
      <w:pPr>
        <w:spacing w:after="0" w:line="240" w:lineRule="auto"/>
        <w:jc w:val="both"/>
        <w:rPr>
          <w:ins w:id="79" w:author="Unknown"/>
          <w:rFonts w:ascii="Times New Roman" w:eastAsia="Times New Roman" w:hAnsi="Times New Roman"/>
          <w:sz w:val="24"/>
          <w:szCs w:val="24"/>
          <w:lang w:eastAsia="es-AR"/>
        </w:rPr>
      </w:pPr>
      <w:ins w:id="80" w:author="Unknown">
        <w:r w:rsidRPr="00FA0719">
          <w:rPr>
            <w:rFonts w:ascii="Verdana" w:eastAsia="Times New Roman" w:hAnsi="Verdana" w:cs="Arial"/>
            <w:sz w:val="20"/>
            <w:szCs w:val="20"/>
            <w:lang w:eastAsia="es-AR"/>
          </w:rPr>
          <w:t>El servidor de base de datos debe estar arrancado y suponemos que utiliza el puerto por defecto (3306)</w:t>
        </w:r>
      </w:ins>
    </w:p>
    <w:p w:rsidR="00FA0719" w:rsidRPr="00FA0719" w:rsidRDefault="00FA0719" w:rsidP="00FA0719">
      <w:pPr>
        <w:spacing w:after="0" w:line="240" w:lineRule="auto"/>
        <w:jc w:val="both"/>
        <w:rPr>
          <w:ins w:id="81" w:author="Unknown"/>
          <w:rFonts w:ascii="Times New Roman" w:eastAsia="Times New Roman" w:hAnsi="Times New Roman"/>
          <w:sz w:val="24"/>
          <w:szCs w:val="24"/>
          <w:lang w:eastAsia="es-AR"/>
        </w:rPr>
      </w:pPr>
      <w:ins w:id="82" w:author="Unknown">
        <w:r w:rsidRPr="00FA0719">
          <w:rPr>
            <w:rFonts w:ascii="Verdana" w:eastAsia="Times New Roman" w:hAnsi="Verdana" w:cs="Arial"/>
            <w:sz w:val="20"/>
            <w:szCs w:val="20"/>
            <w:lang w:eastAsia="es-AR"/>
          </w:rPr>
          <w:t xml:space="preserve">La base de datos que vamos a utilizar se llama </w:t>
        </w:r>
        <w:r w:rsidRPr="00FA0719">
          <w:rPr>
            <w:rFonts w:ascii="Verdana" w:eastAsia="Times New Roman" w:hAnsi="Verdana" w:cs="Arial"/>
            <w:i/>
            <w:sz w:val="20"/>
            <w:szCs w:val="20"/>
            <w:lang w:eastAsia="es-AR"/>
          </w:rPr>
          <w:t>prueba</w:t>
        </w:r>
        <w:r w:rsidRPr="00FA0719">
          <w:rPr>
            <w:rFonts w:ascii="Verdana" w:eastAsia="Times New Roman" w:hAnsi="Verdana" w:cs="Arial"/>
            <w:sz w:val="20"/>
            <w:szCs w:val="20"/>
            <w:lang w:eastAsia="es-AR"/>
          </w:rPr>
          <w:t xml:space="preserve"> con un usuario </w:t>
        </w:r>
        <w:r w:rsidRPr="00FA0719">
          <w:rPr>
            <w:rFonts w:ascii="Verdana" w:eastAsia="Times New Roman" w:hAnsi="Verdana" w:cs="Arial"/>
            <w:i/>
            <w:sz w:val="20"/>
            <w:szCs w:val="20"/>
            <w:lang w:eastAsia="es-AR"/>
          </w:rPr>
          <w:t>root</w:t>
        </w:r>
        <w:r w:rsidRPr="00FA0719">
          <w:rPr>
            <w:rFonts w:ascii="Verdana" w:eastAsia="Times New Roman" w:hAnsi="Verdana" w:cs="Arial"/>
            <w:sz w:val="20"/>
            <w:szCs w:val="20"/>
            <w:lang w:eastAsia="es-AR"/>
          </w:rPr>
          <w:t xml:space="preserve"> y contraseña </w:t>
        </w:r>
        <w:r w:rsidRPr="00FA0719">
          <w:rPr>
            <w:rFonts w:ascii="Verdana" w:eastAsia="Times New Roman" w:hAnsi="Verdana" w:cs="Arial"/>
            <w:i/>
            <w:sz w:val="20"/>
            <w:szCs w:val="20"/>
            <w:lang w:eastAsia="es-AR"/>
          </w:rPr>
          <w:t>1daw</w:t>
        </w:r>
        <w:r w:rsidRPr="00FA0719">
          <w:rPr>
            <w:rFonts w:ascii="Verdana" w:eastAsia="Times New Roman" w:hAnsi="Verdana" w:cs="Arial"/>
            <w:sz w:val="20"/>
            <w:szCs w:val="20"/>
            <w:lang w:eastAsia="es-AR"/>
          </w:rPr>
          <w:t>.</w:t>
        </w:r>
      </w:ins>
    </w:p>
    <w:p w:rsidR="00FA0719" w:rsidRPr="00FA0719" w:rsidRDefault="00FA0719" w:rsidP="00FA0719">
      <w:pPr>
        <w:spacing w:after="0" w:line="240" w:lineRule="auto"/>
        <w:jc w:val="both"/>
        <w:rPr>
          <w:ins w:id="83" w:author="Unknown"/>
          <w:rFonts w:ascii="Times New Roman" w:eastAsia="Times New Roman" w:hAnsi="Times New Roman"/>
          <w:sz w:val="24"/>
          <w:szCs w:val="24"/>
          <w:lang w:eastAsia="es-AR"/>
        </w:rPr>
      </w:pPr>
      <w:ins w:id="84" w:author="Unknown">
        <w:r w:rsidRPr="00FA0719">
          <w:rPr>
            <w:rFonts w:ascii="Verdana" w:eastAsia="Times New Roman" w:hAnsi="Verdana" w:cs="Arial"/>
            <w:sz w:val="20"/>
            <w:szCs w:val="20"/>
            <w:lang w:eastAsia="es-AR"/>
          </w:rPr>
          <w:t xml:space="preserve">La base de datos tiene una tabla </w:t>
        </w:r>
        <w:r w:rsidRPr="00FA0719">
          <w:rPr>
            <w:rFonts w:ascii="Verdana" w:eastAsia="Times New Roman" w:hAnsi="Verdana" w:cs="Arial"/>
            <w:i/>
            <w:sz w:val="20"/>
            <w:szCs w:val="20"/>
            <w:lang w:eastAsia="es-AR"/>
          </w:rPr>
          <w:t>persona</w:t>
        </w:r>
        <w:r w:rsidRPr="00FA0719">
          <w:rPr>
            <w:rFonts w:ascii="Verdana" w:eastAsia="Times New Roman" w:hAnsi="Verdana" w:cs="Arial"/>
            <w:sz w:val="20"/>
            <w:szCs w:val="20"/>
            <w:lang w:eastAsia="es-AR"/>
          </w:rPr>
          <w:t xml:space="preserve"> con tres campos:</w:t>
        </w:r>
      </w:ins>
    </w:p>
    <w:p w:rsidR="00FA0719" w:rsidRPr="00FA0719" w:rsidRDefault="00FA0719" w:rsidP="00FA0719">
      <w:pPr>
        <w:spacing w:after="0" w:line="240" w:lineRule="auto"/>
        <w:jc w:val="both"/>
        <w:rPr>
          <w:ins w:id="85" w:author="Unknown"/>
          <w:rFonts w:ascii="Times New Roman" w:eastAsia="Times New Roman" w:hAnsi="Times New Roman"/>
          <w:sz w:val="24"/>
          <w:szCs w:val="24"/>
          <w:lang w:eastAsia="es-AR"/>
        </w:rPr>
      </w:pPr>
      <w:ins w:id="86" w:author="Unknown">
        <w:r w:rsidRPr="00FA0719">
          <w:rPr>
            <w:rFonts w:ascii="Verdana" w:eastAsia="Times New Roman" w:hAnsi="Verdana" w:cs="Arial"/>
            <w:sz w:val="20"/>
            <w:szCs w:val="20"/>
            <w:lang w:val="en-GB" w:eastAsia="es-AR"/>
          </w:rPr>
          <w:t>id: smallint auto_increment primary key</w:t>
        </w:r>
      </w:ins>
    </w:p>
    <w:p w:rsidR="00FA0719" w:rsidRPr="00FA0719" w:rsidRDefault="00FA0719" w:rsidP="00FA0719">
      <w:pPr>
        <w:spacing w:after="0" w:line="240" w:lineRule="auto"/>
        <w:jc w:val="both"/>
        <w:rPr>
          <w:ins w:id="87" w:author="Unknown"/>
          <w:rFonts w:ascii="Times New Roman" w:eastAsia="Times New Roman" w:hAnsi="Times New Roman"/>
          <w:sz w:val="24"/>
          <w:szCs w:val="24"/>
          <w:lang w:eastAsia="es-AR"/>
        </w:rPr>
      </w:pPr>
      <w:ins w:id="88" w:author="Unknown">
        <w:r w:rsidRPr="00FA0719">
          <w:rPr>
            <w:rFonts w:ascii="Verdana" w:eastAsia="Times New Roman" w:hAnsi="Verdana" w:cs="Arial"/>
            <w:sz w:val="20"/>
            <w:szCs w:val="20"/>
            <w:lang w:eastAsia="es-AR"/>
          </w:rPr>
          <w:t>nombre: varchar(60)</w:t>
        </w:r>
      </w:ins>
    </w:p>
    <w:p w:rsidR="00FA0719" w:rsidRPr="00FA0719" w:rsidRDefault="00FA0719" w:rsidP="00FA0719">
      <w:pPr>
        <w:spacing w:after="0" w:line="240" w:lineRule="auto"/>
        <w:jc w:val="both"/>
        <w:rPr>
          <w:ins w:id="89" w:author="Unknown"/>
          <w:rFonts w:ascii="Times New Roman" w:eastAsia="Times New Roman" w:hAnsi="Times New Roman"/>
          <w:sz w:val="24"/>
          <w:szCs w:val="24"/>
          <w:lang w:eastAsia="es-AR"/>
        </w:rPr>
      </w:pPr>
      <w:ins w:id="90" w:author="Unknown">
        <w:r w:rsidRPr="00FA0719">
          <w:rPr>
            <w:rFonts w:ascii="Verdana" w:eastAsia="Times New Roman" w:hAnsi="Verdana" w:cs="Arial"/>
            <w:sz w:val="20"/>
            <w:szCs w:val="20"/>
            <w:lang w:eastAsia="es-AR"/>
          </w:rPr>
          <w:t>nacimiento: date</w:t>
        </w:r>
      </w:ins>
    </w:p>
    <w:p w:rsidR="00FA0719" w:rsidRPr="00FA0719" w:rsidRDefault="00FA0719" w:rsidP="00FA0719">
      <w:pPr>
        <w:spacing w:after="120" w:line="240" w:lineRule="auto"/>
        <w:jc w:val="both"/>
        <w:rPr>
          <w:ins w:id="91" w:author="Unknown"/>
          <w:rFonts w:ascii="Times New Roman" w:eastAsia="Times New Roman" w:hAnsi="Times New Roman"/>
          <w:sz w:val="24"/>
          <w:szCs w:val="24"/>
          <w:lang w:eastAsia="es-AR"/>
        </w:rPr>
      </w:pPr>
      <w:ins w:id="92" w:author="Unknown">
        <w:r w:rsidRPr="00FA0719">
          <w:rPr>
            <w:rFonts w:ascii="Verdana" w:eastAsia="Times New Roman" w:hAnsi="Verdana" w:cs="Arial"/>
            <w:b/>
            <w:color w:val="000080"/>
            <w:sz w:val="20"/>
            <w:szCs w:val="20"/>
            <w:lang w:eastAsia="es-AR"/>
          </w:rPr>
          <w:t>Ejemplo 1</w:t>
        </w:r>
        <w:r w:rsidRPr="00FA0719">
          <w:rPr>
            <w:rFonts w:ascii="Verdana" w:eastAsia="Times New Roman" w:hAnsi="Verdana" w:cs="Arial"/>
            <w:sz w:val="20"/>
            <w:szCs w:val="20"/>
            <w:lang w:eastAsia="es-AR"/>
          </w:rPr>
          <w:t>: Conexión a una base de datos MySQL y consulta de una tabla.</w:t>
        </w:r>
      </w:ins>
    </w:p>
    <w:p w:rsidR="00FA0719" w:rsidRPr="00FA0719" w:rsidRDefault="00FA0719" w:rsidP="00FA0719">
      <w:pPr>
        <w:shd w:val="clear" w:color="auto" w:fill="F3F3F3"/>
        <w:spacing w:after="0" w:line="240" w:lineRule="auto"/>
        <w:rPr>
          <w:ins w:id="93" w:author="Unknown"/>
          <w:rFonts w:ascii="Times New Roman" w:eastAsia="Times New Roman" w:hAnsi="Times New Roman"/>
          <w:sz w:val="24"/>
          <w:szCs w:val="24"/>
          <w:lang w:eastAsia="es-AR"/>
        </w:rPr>
      </w:pPr>
      <w:ins w:id="94" w:author="Unknown">
        <w:r w:rsidRPr="00FA0719">
          <w:rPr>
            <w:rFonts w:ascii="Verdana" w:eastAsia="Times New Roman" w:hAnsi="Verdana" w:cs="Arial"/>
            <w:sz w:val="20"/>
            <w:szCs w:val="20"/>
            <w:lang w:eastAsia="es-AR"/>
          </w:rPr>
          <w:t>import java.sql.*;</w:t>
        </w:r>
      </w:ins>
    </w:p>
    <w:p w:rsidR="00FA0719" w:rsidRPr="00FA0719" w:rsidRDefault="00FA0719" w:rsidP="00FA0719">
      <w:pPr>
        <w:shd w:val="clear" w:color="auto" w:fill="F3F3F3"/>
        <w:spacing w:after="0" w:line="240" w:lineRule="auto"/>
        <w:rPr>
          <w:ins w:id="95" w:author="Unknown"/>
          <w:rFonts w:ascii="Times New Roman" w:eastAsia="Times New Roman" w:hAnsi="Times New Roman"/>
          <w:sz w:val="24"/>
          <w:szCs w:val="24"/>
          <w:lang w:eastAsia="es-AR"/>
        </w:rPr>
      </w:pPr>
      <w:ins w:id="96" w:author="Unknown">
        <w:r w:rsidRPr="00FA0719">
          <w:rPr>
            <w:rFonts w:ascii="Verdana" w:eastAsia="Times New Roman" w:hAnsi="Verdana" w:cs="Arial"/>
            <w:sz w:val="20"/>
            <w:szCs w:val="20"/>
            <w:lang w:val="en-GB" w:eastAsia="es-AR"/>
          </w:rPr>
          <w:t>public class EjemploAccesoBD1 {</w:t>
        </w:r>
      </w:ins>
    </w:p>
    <w:p w:rsidR="00FA0719" w:rsidRPr="00FA0719" w:rsidRDefault="00FA0719" w:rsidP="00FA0719">
      <w:pPr>
        <w:shd w:val="clear" w:color="auto" w:fill="F3F3F3"/>
        <w:spacing w:after="0" w:line="240" w:lineRule="auto"/>
        <w:rPr>
          <w:ins w:id="97" w:author="Unknown"/>
          <w:rFonts w:ascii="Times New Roman" w:eastAsia="Times New Roman" w:hAnsi="Times New Roman"/>
          <w:sz w:val="24"/>
          <w:szCs w:val="24"/>
          <w:lang w:eastAsia="es-AR"/>
        </w:rPr>
      </w:pPr>
      <w:ins w:id="98" w:author="Unknown">
        <w:r w:rsidRPr="00FA0719">
          <w:rPr>
            <w:rFonts w:ascii="Verdana" w:eastAsia="Times New Roman" w:hAnsi="Verdana" w:cs="Arial"/>
            <w:sz w:val="20"/>
            <w:szCs w:val="20"/>
            <w:lang w:val="en-GB" w:eastAsia="es-AR"/>
          </w:rPr>
          <w:t xml:space="preserve">    public static void main(String[] args) {</w:t>
        </w:r>
      </w:ins>
    </w:p>
    <w:p w:rsidR="00FA0719" w:rsidRPr="00FA0719" w:rsidRDefault="00FA0719" w:rsidP="00FA0719">
      <w:pPr>
        <w:shd w:val="clear" w:color="auto" w:fill="F3F3F3"/>
        <w:spacing w:after="0" w:line="240" w:lineRule="auto"/>
        <w:rPr>
          <w:ins w:id="99" w:author="Unknown"/>
          <w:rFonts w:ascii="Times New Roman" w:eastAsia="Times New Roman" w:hAnsi="Times New Roman"/>
          <w:sz w:val="24"/>
          <w:szCs w:val="24"/>
          <w:lang w:eastAsia="es-AR"/>
        </w:rPr>
      </w:pPr>
      <w:ins w:id="100" w:author="Unknown">
        <w:r w:rsidRPr="00FA0719">
          <w:rPr>
            <w:rFonts w:ascii="Verdana" w:eastAsia="Times New Roman" w:hAnsi="Verdana" w:cs="Arial"/>
            <w:sz w:val="20"/>
            <w:szCs w:val="20"/>
            <w:lang w:val="en-GB" w:eastAsia="es-AR"/>
          </w:rPr>
          <w:t xml:space="preserve">        Connection conexion = null;</w:t>
        </w:r>
      </w:ins>
    </w:p>
    <w:p w:rsidR="00FA0719" w:rsidRPr="00FA0719" w:rsidRDefault="00FA0719" w:rsidP="00FA0719">
      <w:pPr>
        <w:shd w:val="clear" w:color="auto" w:fill="F3F3F3"/>
        <w:spacing w:after="0" w:line="240" w:lineRule="auto"/>
        <w:rPr>
          <w:ins w:id="101" w:author="Unknown"/>
          <w:rFonts w:ascii="Times New Roman" w:eastAsia="Times New Roman" w:hAnsi="Times New Roman"/>
          <w:sz w:val="24"/>
          <w:szCs w:val="24"/>
          <w:lang w:eastAsia="es-AR"/>
        </w:rPr>
      </w:pPr>
      <w:ins w:id="102" w:author="Unknown">
        <w:r w:rsidRPr="00FA0719">
          <w:rPr>
            <w:rFonts w:ascii="Verdana" w:eastAsia="Times New Roman" w:hAnsi="Verdana" w:cs="Arial"/>
            <w:sz w:val="20"/>
            <w:szCs w:val="20"/>
            <w:lang w:val="en-GB" w:eastAsia="es-AR"/>
          </w:rPr>
          <w:t xml:space="preserve">        try {</w:t>
        </w:r>
      </w:ins>
    </w:p>
    <w:p w:rsidR="00FA0719" w:rsidRPr="00FA0719" w:rsidRDefault="00FA0719" w:rsidP="00FA0719">
      <w:pPr>
        <w:shd w:val="clear" w:color="auto" w:fill="F3F3F3"/>
        <w:spacing w:after="0" w:line="240" w:lineRule="auto"/>
        <w:rPr>
          <w:ins w:id="103" w:author="Unknown"/>
          <w:rFonts w:ascii="Times New Roman" w:eastAsia="Times New Roman" w:hAnsi="Times New Roman"/>
          <w:sz w:val="24"/>
          <w:szCs w:val="24"/>
          <w:lang w:eastAsia="es-AR"/>
        </w:rPr>
      </w:pPr>
      <w:ins w:id="104" w:author="Unknown">
        <w:r w:rsidRPr="00FA0719">
          <w:rPr>
            <w:rFonts w:ascii="Verdana" w:eastAsia="Times New Roman" w:hAnsi="Verdana" w:cs="Arial"/>
            <w:color w:val="000080"/>
            <w:sz w:val="20"/>
            <w:szCs w:val="20"/>
            <w:lang w:val="en-GB" w:eastAsia="es-AR"/>
          </w:rPr>
          <w:t xml:space="preserve">            // Cargar el driver</w:t>
        </w:r>
      </w:ins>
    </w:p>
    <w:p w:rsidR="00FA0719" w:rsidRPr="00FA0719" w:rsidRDefault="00FA0719" w:rsidP="00FA0719">
      <w:pPr>
        <w:shd w:val="clear" w:color="auto" w:fill="F3F3F3"/>
        <w:spacing w:after="0" w:line="240" w:lineRule="auto"/>
        <w:rPr>
          <w:ins w:id="105" w:author="Unknown"/>
          <w:rFonts w:ascii="Times New Roman" w:eastAsia="Times New Roman" w:hAnsi="Times New Roman"/>
          <w:sz w:val="24"/>
          <w:szCs w:val="24"/>
          <w:lang w:eastAsia="es-AR"/>
        </w:rPr>
      </w:pPr>
      <w:ins w:id="106" w:author="Unknown">
        <w:r w:rsidRPr="00FA0719">
          <w:rPr>
            <w:rFonts w:ascii="Verdana" w:eastAsia="Times New Roman" w:hAnsi="Verdana" w:cs="Arial"/>
            <w:sz w:val="20"/>
            <w:szCs w:val="20"/>
            <w:lang w:val="en-GB" w:eastAsia="es-AR"/>
          </w:rPr>
          <w:t xml:space="preserve">            Class.forName("com.mysql.jdbc.Driver");</w:t>
        </w:r>
      </w:ins>
    </w:p>
    <w:p w:rsidR="00FA0719" w:rsidRPr="00FA0719" w:rsidRDefault="00FA0719" w:rsidP="00FA0719">
      <w:pPr>
        <w:shd w:val="clear" w:color="auto" w:fill="F3F3F3"/>
        <w:spacing w:after="0" w:line="240" w:lineRule="auto"/>
        <w:rPr>
          <w:ins w:id="107"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108" w:author="Unknown"/>
          <w:rFonts w:ascii="Times New Roman" w:eastAsia="Times New Roman" w:hAnsi="Times New Roman"/>
          <w:sz w:val="24"/>
          <w:szCs w:val="24"/>
          <w:lang w:eastAsia="es-AR"/>
        </w:rPr>
      </w:pPr>
      <w:ins w:id="109" w:author="Unknown">
        <w:r w:rsidRPr="00FA0719">
          <w:rPr>
            <w:rFonts w:ascii="Verdana" w:eastAsia="Times New Roman" w:hAnsi="Verdana" w:cs="Arial"/>
            <w:color w:val="000080"/>
            <w:sz w:val="20"/>
            <w:szCs w:val="20"/>
            <w:lang w:eastAsia="es-AR"/>
          </w:rPr>
          <w:t xml:space="preserve">            // Se obtiene una conexión con la base de datos. </w:t>
        </w:r>
      </w:ins>
    </w:p>
    <w:p w:rsidR="00FA0719" w:rsidRPr="00FA0719" w:rsidRDefault="00FA0719" w:rsidP="00FA0719">
      <w:pPr>
        <w:shd w:val="clear" w:color="auto" w:fill="F3F3F3"/>
        <w:spacing w:after="0" w:line="240" w:lineRule="auto"/>
        <w:rPr>
          <w:ins w:id="110" w:author="Unknown"/>
          <w:rFonts w:ascii="Times New Roman" w:eastAsia="Times New Roman" w:hAnsi="Times New Roman"/>
          <w:sz w:val="24"/>
          <w:szCs w:val="24"/>
          <w:lang w:eastAsia="es-AR"/>
        </w:rPr>
      </w:pPr>
      <w:ins w:id="111" w:author="Unknown">
        <w:r w:rsidRPr="00FA0719">
          <w:rPr>
            <w:rFonts w:ascii="Verdana" w:eastAsia="Times New Roman" w:hAnsi="Verdana" w:cs="Arial"/>
            <w:color w:val="000080"/>
            <w:sz w:val="20"/>
            <w:szCs w:val="20"/>
            <w:lang w:eastAsia="es-AR"/>
          </w:rPr>
          <w:t xml:space="preserve">            // En este caso nos conectamos a la base de datos prueba </w:t>
        </w:r>
      </w:ins>
    </w:p>
    <w:p w:rsidR="00FA0719" w:rsidRPr="00FA0719" w:rsidRDefault="00FA0719" w:rsidP="00FA0719">
      <w:pPr>
        <w:shd w:val="clear" w:color="auto" w:fill="F3F3F3"/>
        <w:spacing w:after="0" w:line="240" w:lineRule="auto"/>
        <w:rPr>
          <w:ins w:id="112" w:author="Unknown"/>
          <w:rFonts w:ascii="Times New Roman" w:eastAsia="Times New Roman" w:hAnsi="Times New Roman"/>
          <w:sz w:val="24"/>
          <w:szCs w:val="24"/>
          <w:lang w:eastAsia="es-AR"/>
        </w:rPr>
      </w:pPr>
      <w:ins w:id="113" w:author="Unknown">
        <w:r w:rsidRPr="00FA0719">
          <w:rPr>
            <w:rFonts w:ascii="Verdana" w:eastAsia="Times New Roman" w:hAnsi="Verdana" w:cs="Arial"/>
            <w:color w:val="000080"/>
            <w:sz w:val="20"/>
            <w:szCs w:val="20"/>
            <w:lang w:eastAsia="es-AR"/>
          </w:rPr>
          <w:t xml:space="preserve">            // con el usuario root y contraseña 1daw</w:t>
        </w:r>
      </w:ins>
    </w:p>
    <w:p w:rsidR="00FA0719" w:rsidRPr="00FA0719" w:rsidRDefault="00FA0719" w:rsidP="00FA0719">
      <w:pPr>
        <w:shd w:val="clear" w:color="auto" w:fill="F3F3F3"/>
        <w:spacing w:after="0" w:line="240" w:lineRule="auto"/>
        <w:rPr>
          <w:ins w:id="114" w:author="Unknown"/>
          <w:rFonts w:ascii="Times New Roman" w:eastAsia="Times New Roman" w:hAnsi="Times New Roman"/>
          <w:sz w:val="24"/>
          <w:szCs w:val="24"/>
          <w:lang w:eastAsia="es-AR"/>
        </w:rPr>
      </w:pPr>
      <w:ins w:id="115" w:author="Unknown">
        <w:r w:rsidRPr="00FA0719">
          <w:rPr>
            <w:rFonts w:ascii="Verdana" w:eastAsia="Times New Roman" w:hAnsi="Verdana" w:cs="Arial"/>
            <w:sz w:val="20"/>
            <w:szCs w:val="20"/>
            <w:lang w:eastAsia="es-AR"/>
          </w:rPr>
          <w:t xml:space="preserve">  conexion = DriverManager.getConnection("jdbc:mysql://localhost/prueba", "root", "1daw");</w:t>
        </w:r>
      </w:ins>
    </w:p>
    <w:p w:rsidR="00FA0719" w:rsidRPr="00FA0719" w:rsidRDefault="00FA0719" w:rsidP="00FA0719">
      <w:pPr>
        <w:shd w:val="clear" w:color="auto" w:fill="F3F3F3"/>
        <w:spacing w:after="0" w:line="240" w:lineRule="auto"/>
        <w:rPr>
          <w:ins w:id="116"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117" w:author="Unknown"/>
          <w:rFonts w:ascii="Times New Roman" w:eastAsia="Times New Roman" w:hAnsi="Times New Roman"/>
          <w:sz w:val="24"/>
          <w:szCs w:val="24"/>
          <w:lang w:eastAsia="es-AR"/>
        </w:rPr>
      </w:pPr>
      <w:ins w:id="118" w:author="Unknown">
        <w:r w:rsidRPr="00FA0719">
          <w:rPr>
            <w:rFonts w:ascii="Verdana" w:eastAsia="Times New Roman" w:hAnsi="Verdana" w:cs="Arial"/>
            <w:color w:val="000080"/>
            <w:sz w:val="20"/>
            <w:szCs w:val="20"/>
            <w:lang w:eastAsia="es-AR"/>
          </w:rPr>
          <w:t xml:space="preserve">            // Se crea un Statement, para realizar la consulta</w:t>
        </w:r>
      </w:ins>
    </w:p>
    <w:p w:rsidR="00FA0719" w:rsidRPr="00FA0719" w:rsidRDefault="00FA0719" w:rsidP="00FA0719">
      <w:pPr>
        <w:shd w:val="clear" w:color="auto" w:fill="F3F3F3"/>
        <w:spacing w:after="0" w:line="240" w:lineRule="auto"/>
        <w:rPr>
          <w:ins w:id="119" w:author="Unknown"/>
          <w:rFonts w:ascii="Times New Roman" w:eastAsia="Times New Roman" w:hAnsi="Times New Roman"/>
          <w:sz w:val="24"/>
          <w:szCs w:val="24"/>
          <w:lang w:eastAsia="es-AR"/>
        </w:rPr>
      </w:pPr>
      <w:ins w:id="120" w:author="Unknown">
        <w:r w:rsidRPr="00FA0719">
          <w:rPr>
            <w:rFonts w:ascii="Verdana" w:eastAsia="Times New Roman" w:hAnsi="Verdana" w:cs="Arial"/>
            <w:sz w:val="20"/>
            <w:szCs w:val="20"/>
            <w:lang w:eastAsia="es-AR"/>
          </w:rPr>
          <w:t xml:space="preserve">            Statement s = conexion.createStatement();</w:t>
        </w:r>
      </w:ins>
    </w:p>
    <w:p w:rsidR="00FA0719" w:rsidRPr="00FA0719" w:rsidRDefault="00FA0719" w:rsidP="00FA0719">
      <w:pPr>
        <w:shd w:val="clear" w:color="auto" w:fill="F3F3F3"/>
        <w:spacing w:after="0" w:line="240" w:lineRule="auto"/>
        <w:rPr>
          <w:ins w:id="121"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122" w:author="Unknown"/>
          <w:rFonts w:ascii="Times New Roman" w:eastAsia="Times New Roman" w:hAnsi="Times New Roman"/>
          <w:sz w:val="24"/>
          <w:szCs w:val="24"/>
          <w:lang w:eastAsia="es-AR"/>
        </w:rPr>
      </w:pPr>
      <w:ins w:id="123" w:author="Unknown">
        <w:r w:rsidRPr="00FA0719">
          <w:rPr>
            <w:rFonts w:ascii="Verdana" w:eastAsia="Times New Roman" w:hAnsi="Verdana" w:cs="Arial"/>
            <w:color w:val="000080"/>
            <w:sz w:val="20"/>
            <w:szCs w:val="20"/>
            <w:lang w:eastAsia="es-AR"/>
          </w:rPr>
          <w:t xml:space="preserve">            // Se realiza la consulta. Los resultados se guardan en el ResultSet rs</w:t>
        </w:r>
      </w:ins>
    </w:p>
    <w:p w:rsidR="00FA0719" w:rsidRPr="00FA0719" w:rsidRDefault="00FA0719" w:rsidP="00FA0719">
      <w:pPr>
        <w:shd w:val="clear" w:color="auto" w:fill="F3F3F3"/>
        <w:spacing w:after="0" w:line="240" w:lineRule="auto"/>
        <w:rPr>
          <w:ins w:id="124" w:author="Unknown"/>
          <w:rFonts w:ascii="Times New Roman" w:eastAsia="Times New Roman" w:hAnsi="Times New Roman"/>
          <w:sz w:val="24"/>
          <w:szCs w:val="24"/>
          <w:lang w:eastAsia="es-AR"/>
        </w:rPr>
      </w:pPr>
      <w:ins w:id="125"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ResultSet rs = s.executeQuery("select * from persona");</w:t>
        </w:r>
      </w:ins>
    </w:p>
    <w:p w:rsidR="00FA0719" w:rsidRPr="00FA0719" w:rsidRDefault="00FA0719" w:rsidP="00FA0719">
      <w:pPr>
        <w:shd w:val="clear" w:color="auto" w:fill="F3F3F3"/>
        <w:spacing w:after="0" w:line="240" w:lineRule="auto"/>
        <w:rPr>
          <w:ins w:id="126"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127" w:author="Unknown"/>
          <w:rFonts w:ascii="Times New Roman" w:eastAsia="Times New Roman" w:hAnsi="Times New Roman"/>
          <w:sz w:val="24"/>
          <w:szCs w:val="24"/>
          <w:lang w:eastAsia="es-AR"/>
        </w:rPr>
      </w:pPr>
      <w:ins w:id="128" w:author="Unknown">
        <w:r w:rsidRPr="00FA0719">
          <w:rPr>
            <w:rFonts w:ascii="Verdana" w:eastAsia="Times New Roman" w:hAnsi="Verdana" w:cs="Arial"/>
            <w:color w:val="000080"/>
            <w:sz w:val="20"/>
            <w:szCs w:val="20"/>
            <w:lang w:eastAsia="es-AR"/>
          </w:rPr>
          <w:t xml:space="preserve">            // Se recorre el ResultSet, mostrando por pantalla los resultados.</w:t>
        </w:r>
      </w:ins>
    </w:p>
    <w:p w:rsidR="00FA0719" w:rsidRPr="00FA0719" w:rsidRDefault="00FA0719" w:rsidP="00FA0719">
      <w:pPr>
        <w:shd w:val="clear" w:color="auto" w:fill="F3F3F3"/>
        <w:spacing w:after="0" w:line="240" w:lineRule="auto"/>
        <w:rPr>
          <w:ins w:id="129" w:author="Unknown"/>
          <w:rFonts w:ascii="Times New Roman" w:eastAsia="Times New Roman" w:hAnsi="Times New Roman"/>
          <w:sz w:val="24"/>
          <w:szCs w:val="24"/>
          <w:lang w:eastAsia="es-AR"/>
        </w:rPr>
      </w:pPr>
      <w:ins w:id="130" w:author="Unknown">
        <w:r w:rsidRPr="00FA0719">
          <w:rPr>
            <w:rFonts w:ascii="Verdana" w:eastAsia="Times New Roman" w:hAnsi="Verdana" w:cs="Arial"/>
            <w:sz w:val="20"/>
            <w:szCs w:val="20"/>
            <w:lang w:eastAsia="es-AR"/>
          </w:rPr>
          <w:t xml:space="preserve">            while (rs.next()) {</w:t>
        </w:r>
      </w:ins>
    </w:p>
    <w:p w:rsidR="00FA0719" w:rsidRPr="00FA0719" w:rsidRDefault="00FA0719" w:rsidP="00FA0719">
      <w:pPr>
        <w:shd w:val="clear" w:color="auto" w:fill="F3F3F3"/>
        <w:spacing w:after="0" w:line="240" w:lineRule="auto"/>
        <w:rPr>
          <w:ins w:id="131" w:author="Unknown"/>
          <w:rFonts w:ascii="Times New Roman" w:eastAsia="Times New Roman" w:hAnsi="Times New Roman"/>
          <w:sz w:val="24"/>
          <w:szCs w:val="24"/>
          <w:lang w:eastAsia="es-AR"/>
        </w:rPr>
      </w:pPr>
      <w:ins w:id="132" w:author="Unknown">
        <w:r w:rsidRPr="00FA0719">
          <w:rPr>
            <w:rFonts w:ascii="Verdana" w:eastAsia="Times New Roman" w:hAnsi="Verdana" w:cs="Arial"/>
            <w:sz w:val="20"/>
            <w:szCs w:val="20"/>
            <w:lang w:eastAsia="es-AR"/>
          </w:rPr>
          <w:t xml:space="preserve">                System.out.println(rs.getInt("Id") + " " + rs.getString(2) + " " + rs.getDate(3));</w:t>
        </w:r>
      </w:ins>
    </w:p>
    <w:p w:rsidR="00FA0719" w:rsidRPr="00FA0719" w:rsidRDefault="00FA0719" w:rsidP="00FA0719">
      <w:pPr>
        <w:shd w:val="clear" w:color="auto" w:fill="F3F3F3"/>
        <w:spacing w:after="0" w:line="240" w:lineRule="auto"/>
        <w:rPr>
          <w:ins w:id="133" w:author="Unknown"/>
          <w:rFonts w:ascii="Times New Roman" w:eastAsia="Times New Roman" w:hAnsi="Times New Roman"/>
          <w:sz w:val="24"/>
          <w:szCs w:val="24"/>
          <w:lang w:eastAsia="es-AR"/>
        </w:rPr>
      </w:pPr>
      <w:ins w:id="134"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w:t>
        </w:r>
      </w:ins>
    </w:p>
    <w:p w:rsidR="00FA0719" w:rsidRPr="00FA0719" w:rsidRDefault="00FA0719" w:rsidP="00FA0719">
      <w:pPr>
        <w:shd w:val="clear" w:color="auto" w:fill="F3F3F3"/>
        <w:spacing w:after="0" w:line="240" w:lineRule="auto"/>
        <w:rPr>
          <w:ins w:id="135" w:author="Unknown"/>
          <w:rFonts w:ascii="Times New Roman" w:eastAsia="Times New Roman" w:hAnsi="Times New Roman"/>
          <w:sz w:val="24"/>
          <w:szCs w:val="24"/>
          <w:lang w:eastAsia="es-AR"/>
        </w:rPr>
      </w:pPr>
      <w:ins w:id="136" w:author="Unknown">
        <w:r w:rsidRPr="00FA0719">
          <w:rPr>
            <w:rFonts w:ascii="Verdana" w:eastAsia="Times New Roman" w:hAnsi="Verdana" w:cs="Arial"/>
            <w:sz w:val="20"/>
            <w:szCs w:val="20"/>
            <w:lang w:val="en-GB" w:eastAsia="es-AR"/>
          </w:rPr>
          <w:t xml:space="preserve">        } catch (SQLException e) {</w:t>
        </w:r>
      </w:ins>
    </w:p>
    <w:p w:rsidR="00FA0719" w:rsidRPr="00FA0719" w:rsidRDefault="00FA0719" w:rsidP="00FA0719">
      <w:pPr>
        <w:shd w:val="clear" w:color="auto" w:fill="F3F3F3"/>
        <w:spacing w:after="0" w:line="240" w:lineRule="auto"/>
        <w:rPr>
          <w:ins w:id="137" w:author="Unknown"/>
          <w:rFonts w:ascii="Times New Roman" w:eastAsia="Times New Roman" w:hAnsi="Times New Roman"/>
          <w:sz w:val="24"/>
          <w:szCs w:val="24"/>
          <w:lang w:eastAsia="es-AR"/>
        </w:rPr>
      </w:pPr>
      <w:ins w:id="138" w:author="Unknown">
        <w:r w:rsidRPr="00FA0719">
          <w:rPr>
            <w:rFonts w:ascii="Verdana" w:eastAsia="Times New Roman" w:hAnsi="Verdana" w:cs="Arial"/>
            <w:sz w:val="20"/>
            <w:szCs w:val="20"/>
            <w:lang w:val="en-GB" w:eastAsia="es-AR"/>
          </w:rPr>
          <w:t xml:space="preserve">            System.out.println(e.getMessage());</w:t>
        </w:r>
      </w:ins>
    </w:p>
    <w:p w:rsidR="00FA0719" w:rsidRPr="00FA0719" w:rsidRDefault="00FA0719" w:rsidP="00FA0719">
      <w:pPr>
        <w:shd w:val="clear" w:color="auto" w:fill="F3F3F3"/>
        <w:spacing w:after="0" w:line="240" w:lineRule="auto"/>
        <w:rPr>
          <w:ins w:id="139" w:author="Unknown"/>
          <w:rFonts w:ascii="Times New Roman" w:eastAsia="Times New Roman" w:hAnsi="Times New Roman"/>
          <w:sz w:val="24"/>
          <w:szCs w:val="24"/>
          <w:lang w:eastAsia="es-AR"/>
        </w:rPr>
      </w:pPr>
      <w:ins w:id="140" w:author="Unknown">
        <w:r w:rsidRPr="00FA0719">
          <w:rPr>
            <w:rFonts w:ascii="Verdana" w:eastAsia="Times New Roman" w:hAnsi="Verdana" w:cs="Arial"/>
            <w:sz w:val="20"/>
            <w:szCs w:val="20"/>
            <w:lang w:val="en-GB" w:eastAsia="es-AR"/>
          </w:rPr>
          <w:lastRenderedPageBreak/>
          <w:t xml:space="preserve">        } catch (ClassNotFoundException e) {</w:t>
        </w:r>
      </w:ins>
    </w:p>
    <w:p w:rsidR="00FA0719" w:rsidRPr="00FA0719" w:rsidRDefault="00FA0719" w:rsidP="00FA0719">
      <w:pPr>
        <w:shd w:val="clear" w:color="auto" w:fill="F3F3F3"/>
        <w:spacing w:after="0" w:line="240" w:lineRule="auto"/>
        <w:rPr>
          <w:ins w:id="141" w:author="Unknown"/>
          <w:rFonts w:ascii="Times New Roman" w:eastAsia="Times New Roman" w:hAnsi="Times New Roman"/>
          <w:sz w:val="24"/>
          <w:szCs w:val="24"/>
          <w:lang w:eastAsia="es-AR"/>
        </w:rPr>
      </w:pPr>
      <w:ins w:id="142" w:author="Unknown">
        <w:r w:rsidRPr="00FA0719">
          <w:rPr>
            <w:rFonts w:ascii="Verdana" w:eastAsia="Times New Roman" w:hAnsi="Verdana" w:cs="Arial"/>
            <w:sz w:val="20"/>
            <w:szCs w:val="20"/>
            <w:lang w:val="en-GB" w:eastAsia="es-AR"/>
          </w:rPr>
          <w:t xml:space="preserve">            System.out.println(e.getMessage());</w:t>
        </w:r>
      </w:ins>
    </w:p>
    <w:p w:rsidR="00FA0719" w:rsidRPr="00FA0719" w:rsidRDefault="00FA0719" w:rsidP="00FA0719">
      <w:pPr>
        <w:shd w:val="clear" w:color="auto" w:fill="F3F3F3"/>
        <w:spacing w:after="0" w:line="240" w:lineRule="auto"/>
        <w:rPr>
          <w:ins w:id="143" w:author="Unknown"/>
          <w:rFonts w:ascii="Times New Roman" w:eastAsia="Times New Roman" w:hAnsi="Times New Roman"/>
          <w:sz w:val="24"/>
          <w:szCs w:val="24"/>
          <w:lang w:eastAsia="es-AR"/>
        </w:rPr>
      </w:pPr>
      <w:ins w:id="144" w:author="Unknown">
        <w:r w:rsidRPr="00FA0719">
          <w:rPr>
            <w:rFonts w:ascii="Verdana" w:eastAsia="Times New Roman" w:hAnsi="Verdana" w:cs="Arial"/>
            <w:sz w:val="20"/>
            <w:szCs w:val="20"/>
            <w:lang w:val="en-GB" w:eastAsia="es-AR"/>
          </w:rPr>
          <w:t xml:space="preserve">        </w:t>
        </w:r>
        <w:r w:rsidRPr="00FA0719">
          <w:rPr>
            <w:rFonts w:ascii="Verdana" w:eastAsia="Times New Roman" w:hAnsi="Verdana" w:cs="Arial"/>
            <w:sz w:val="20"/>
            <w:szCs w:val="20"/>
            <w:lang w:eastAsia="es-AR"/>
          </w:rPr>
          <w:t xml:space="preserve">} finally { </w:t>
        </w:r>
        <w:r w:rsidRPr="00FA0719">
          <w:rPr>
            <w:rFonts w:ascii="Verdana" w:eastAsia="Times New Roman" w:hAnsi="Verdana" w:cs="Arial"/>
            <w:color w:val="000080"/>
            <w:sz w:val="20"/>
            <w:szCs w:val="20"/>
            <w:lang w:eastAsia="es-AR"/>
          </w:rPr>
          <w:t>// Se cierra la conexión con la base de datos.</w:t>
        </w:r>
      </w:ins>
    </w:p>
    <w:p w:rsidR="00FA0719" w:rsidRPr="00FA0719" w:rsidRDefault="00FA0719" w:rsidP="00FA0719">
      <w:pPr>
        <w:shd w:val="clear" w:color="auto" w:fill="F3F3F3"/>
        <w:spacing w:after="0" w:line="240" w:lineRule="auto"/>
        <w:rPr>
          <w:ins w:id="145" w:author="Unknown"/>
          <w:rFonts w:ascii="Times New Roman" w:eastAsia="Times New Roman" w:hAnsi="Times New Roman"/>
          <w:sz w:val="24"/>
          <w:szCs w:val="24"/>
          <w:lang w:eastAsia="es-AR"/>
        </w:rPr>
      </w:pPr>
      <w:ins w:id="146"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try {</w:t>
        </w:r>
      </w:ins>
    </w:p>
    <w:p w:rsidR="00FA0719" w:rsidRPr="00FA0719" w:rsidRDefault="00FA0719" w:rsidP="00FA0719">
      <w:pPr>
        <w:shd w:val="clear" w:color="auto" w:fill="F3F3F3"/>
        <w:spacing w:after="0" w:line="240" w:lineRule="auto"/>
        <w:rPr>
          <w:ins w:id="147" w:author="Unknown"/>
          <w:rFonts w:ascii="Times New Roman" w:eastAsia="Times New Roman" w:hAnsi="Times New Roman"/>
          <w:sz w:val="24"/>
          <w:szCs w:val="24"/>
          <w:lang w:eastAsia="es-AR"/>
        </w:rPr>
      </w:pPr>
      <w:ins w:id="148" w:author="Unknown">
        <w:r w:rsidRPr="00FA0719">
          <w:rPr>
            <w:rFonts w:ascii="Verdana" w:eastAsia="Times New Roman" w:hAnsi="Verdana" w:cs="Arial"/>
            <w:sz w:val="20"/>
            <w:szCs w:val="20"/>
            <w:lang w:val="en-GB" w:eastAsia="es-AR"/>
          </w:rPr>
          <w:t xml:space="preserve">                if (conexion != null) {</w:t>
        </w:r>
      </w:ins>
    </w:p>
    <w:p w:rsidR="00FA0719" w:rsidRPr="00FA0719" w:rsidRDefault="00FA0719" w:rsidP="00FA0719">
      <w:pPr>
        <w:shd w:val="clear" w:color="auto" w:fill="F3F3F3"/>
        <w:spacing w:after="0" w:line="240" w:lineRule="auto"/>
        <w:rPr>
          <w:ins w:id="149" w:author="Unknown"/>
          <w:rFonts w:ascii="Times New Roman" w:eastAsia="Times New Roman" w:hAnsi="Times New Roman"/>
          <w:sz w:val="24"/>
          <w:szCs w:val="24"/>
          <w:lang w:eastAsia="es-AR"/>
        </w:rPr>
      </w:pPr>
      <w:ins w:id="150" w:author="Unknown">
        <w:r w:rsidRPr="00FA0719">
          <w:rPr>
            <w:rFonts w:ascii="Verdana" w:eastAsia="Times New Roman" w:hAnsi="Verdana" w:cs="Arial"/>
            <w:sz w:val="20"/>
            <w:szCs w:val="20"/>
            <w:lang w:val="en-GB" w:eastAsia="es-AR"/>
          </w:rPr>
          <w:t xml:space="preserve">                    conexion.close();</w:t>
        </w:r>
      </w:ins>
    </w:p>
    <w:p w:rsidR="00FA0719" w:rsidRPr="00FA0719" w:rsidRDefault="00FA0719" w:rsidP="00FA0719">
      <w:pPr>
        <w:shd w:val="clear" w:color="auto" w:fill="F3F3F3"/>
        <w:spacing w:after="0" w:line="240" w:lineRule="auto"/>
        <w:rPr>
          <w:ins w:id="151" w:author="Unknown"/>
          <w:rFonts w:ascii="Times New Roman" w:eastAsia="Times New Roman" w:hAnsi="Times New Roman"/>
          <w:sz w:val="24"/>
          <w:szCs w:val="24"/>
          <w:lang w:eastAsia="es-AR"/>
        </w:rPr>
      </w:pPr>
      <w:ins w:id="152" w:author="Unknown">
        <w:r w:rsidRPr="00FA0719">
          <w:rPr>
            <w:rFonts w:ascii="Verdana" w:eastAsia="Times New Roman" w:hAnsi="Verdana" w:cs="Arial"/>
            <w:sz w:val="20"/>
            <w:szCs w:val="20"/>
            <w:lang w:val="en-GB" w:eastAsia="es-AR"/>
          </w:rPr>
          <w:t xml:space="preserve">                </w:t>
        </w:r>
        <w:r w:rsidRPr="00FA0719">
          <w:rPr>
            <w:rFonts w:ascii="Verdana" w:eastAsia="Times New Roman" w:hAnsi="Verdana" w:cs="Arial"/>
            <w:sz w:val="20"/>
            <w:szCs w:val="20"/>
            <w:lang w:eastAsia="es-AR"/>
          </w:rPr>
          <w:t>}</w:t>
        </w:r>
      </w:ins>
    </w:p>
    <w:p w:rsidR="00FA0719" w:rsidRPr="00FA0719" w:rsidRDefault="00FA0719" w:rsidP="00FA0719">
      <w:pPr>
        <w:shd w:val="clear" w:color="auto" w:fill="F3F3F3"/>
        <w:spacing w:after="0" w:line="240" w:lineRule="auto"/>
        <w:rPr>
          <w:ins w:id="153" w:author="Unknown"/>
          <w:rFonts w:ascii="Times New Roman" w:eastAsia="Times New Roman" w:hAnsi="Times New Roman"/>
          <w:sz w:val="24"/>
          <w:szCs w:val="24"/>
          <w:lang w:eastAsia="es-AR"/>
        </w:rPr>
      </w:pPr>
      <w:ins w:id="154" w:author="Unknown">
        <w:r w:rsidRPr="00FA0719">
          <w:rPr>
            <w:rFonts w:ascii="Verdana" w:eastAsia="Times New Roman" w:hAnsi="Verdana" w:cs="Arial"/>
            <w:sz w:val="20"/>
            <w:szCs w:val="20"/>
            <w:lang w:eastAsia="es-AR"/>
          </w:rPr>
          <w:t xml:space="preserve">            } catch (SQLException ex) {</w:t>
        </w:r>
      </w:ins>
    </w:p>
    <w:p w:rsidR="00FA0719" w:rsidRPr="00FA0719" w:rsidRDefault="00FA0719" w:rsidP="00FA0719">
      <w:pPr>
        <w:shd w:val="clear" w:color="auto" w:fill="F3F3F3"/>
        <w:spacing w:after="0" w:line="240" w:lineRule="auto"/>
        <w:rPr>
          <w:ins w:id="155" w:author="Unknown"/>
          <w:rFonts w:ascii="Times New Roman" w:eastAsia="Times New Roman" w:hAnsi="Times New Roman"/>
          <w:sz w:val="24"/>
          <w:szCs w:val="24"/>
          <w:lang w:eastAsia="es-AR"/>
        </w:rPr>
      </w:pPr>
      <w:ins w:id="156" w:author="Unknown">
        <w:r w:rsidRPr="00FA0719">
          <w:rPr>
            <w:rFonts w:ascii="Verdana" w:eastAsia="Times New Roman" w:hAnsi="Verdana" w:cs="Arial"/>
            <w:sz w:val="20"/>
            <w:szCs w:val="20"/>
            <w:lang w:eastAsia="es-AR"/>
          </w:rPr>
          <w:t xml:space="preserve">                System.out.println(ex.getMessage());</w:t>
        </w:r>
      </w:ins>
    </w:p>
    <w:p w:rsidR="00FA0719" w:rsidRPr="00FA0719" w:rsidRDefault="00FA0719" w:rsidP="00FA0719">
      <w:pPr>
        <w:shd w:val="clear" w:color="auto" w:fill="F3F3F3"/>
        <w:spacing w:after="0" w:line="240" w:lineRule="auto"/>
        <w:rPr>
          <w:ins w:id="157" w:author="Unknown"/>
          <w:rFonts w:ascii="Times New Roman" w:eastAsia="Times New Roman" w:hAnsi="Times New Roman"/>
          <w:sz w:val="24"/>
          <w:szCs w:val="24"/>
          <w:lang w:eastAsia="es-AR"/>
        </w:rPr>
      </w:pPr>
      <w:ins w:id="158" w:author="Unknown">
        <w:r w:rsidRPr="00FA0719">
          <w:rPr>
            <w:rFonts w:ascii="Verdana" w:eastAsia="Times New Roman" w:hAnsi="Verdana" w:cs="Arial"/>
            <w:sz w:val="20"/>
            <w:szCs w:val="20"/>
            <w:lang w:eastAsia="es-AR"/>
          </w:rPr>
          <w:t xml:space="preserve">            }</w:t>
        </w:r>
      </w:ins>
    </w:p>
    <w:p w:rsidR="00FA0719" w:rsidRPr="00FA0719" w:rsidRDefault="00FA0719" w:rsidP="00FA0719">
      <w:pPr>
        <w:shd w:val="clear" w:color="auto" w:fill="F3F3F3"/>
        <w:spacing w:after="0" w:line="240" w:lineRule="auto"/>
        <w:rPr>
          <w:ins w:id="159" w:author="Unknown"/>
          <w:rFonts w:ascii="Times New Roman" w:eastAsia="Times New Roman" w:hAnsi="Times New Roman"/>
          <w:sz w:val="24"/>
          <w:szCs w:val="24"/>
          <w:lang w:eastAsia="es-AR"/>
        </w:rPr>
      </w:pPr>
      <w:ins w:id="160" w:author="Unknown">
        <w:r w:rsidRPr="00FA0719">
          <w:rPr>
            <w:rFonts w:ascii="Verdana" w:eastAsia="Times New Roman" w:hAnsi="Verdana" w:cs="Arial"/>
            <w:sz w:val="20"/>
            <w:szCs w:val="20"/>
            <w:lang w:eastAsia="es-AR"/>
          </w:rPr>
          <w:t xml:space="preserve">        }</w:t>
        </w:r>
      </w:ins>
    </w:p>
    <w:p w:rsidR="00FA0719" w:rsidRPr="00FA0719" w:rsidRDefault="00FA0719" w:rsidP="00FA0719">
      <w:pPr>
        <w:shd w:val="clear" w:color="auto" w:fill="F3F3F3"/>
        <w:spacing w:after="0" w:line="240" w:lineRule="auto"/>
        <w:rPr>
          <w:ins w:id="161" w:author="Unknown"/>
          <w:rFonts w:ascii="Times New Roman" w:eastAsia="Times New Roman" w:hAnsi="Times New Roman"/>
          <w:sz w:val="24"/>
          <w:szCs w:val="24"/>
          <w:lang w:eastAsia="es-AR"/>
        </w:rPr>
      </w:pPr>
      <w:ins w:id="162" w:author="Unknown">
        <w:r w:rsidRPr="00FA0719">
          <w:rPr>
            <w:rFonts w:ascii="Verdana" w:eastAsia="Times New Roman" w:hAnsi="Verdana" w:cs="Arial"/>
            <w:sz w:val="20"/>
            <w:szCs w:val="20"/>
            <w:lang w:eastAsia="es-AR"/>
          </w:rPr>
          <w:t xml:space="preserve">    }</w:t>
        </w:r>
      </w:ins>
    </w:p>
    <w:p w:rsidR="00FA0719" w:rsidRPr="00FA0719" w:rsidRDefault="00FA0719" w:rsidP="00FA0719">
      <w:pPr>
        <w:shd w:val="clear" w:color="auto" w:fill="F3F3F3"/>
        <w:spacing w:after="0" w:line="240" w:lineRule="auto"/>
        <w:rPr>
          <w:ins w:id="163" w:author="Unknown"/>
          <w:rFonts w:ascii="Times New Roman" w:eastAsia="Times New Roman" w:hAnsi="Times New Roman"/>
          <w:sz w:val="24"/>
          <w:szCs w:val="24"/>
          <w:lang w:eastAsia="es-AR"/>
        </w:rPr>
      </w:pPr>
      <w:ins w:id="164" w:author="Unknown">
        <w:r w:rsidRPr="00FA0719">
          <w:rPr>
            <w:rFonts w:ascii="Verdana" w:eastAsia="Times New Roman" w:hAnsi="Verdana" w:cs="Arial"/>
            <w:sz w:val="20"/>
            <w:szCs w:val="20"/>
            <w:lang w:eastAsia="es-AR"/>
          </w:rPr>
          <w:t>}</w:t>
        </w:r>
      </w:ins>
    </w:p>
    <w:p w:rsidR="00FA0719" w:rsidRPr="00FA0719" w:rsidRDefault="00FA0719" w:rsidP="00FA0719">
      <w:pPr>
        <w:spacing w:after="0" w:line="240" w:lineRule="auto"/>
        <w:jc w:val="both"/>
        <w:rPr>
          <w:ins w:id="165" w:author="Unknown"/>
          <w:rFonts w:ascii="Times New Roman" w:eastAsia="Times New Roman" w:hAnsi="Times New Roman"/>
          <w:sz w:val="24"/>
          <w:szCs w:val="24"/>
          <w:lang w:eastAsia="es-AR"/>
        </w:rPr>
      </w:pPr>
      <w:ins w:id="166" w:author="Unknown">
        <w:r w:rsidRPr="00FA0719">
          <w:rPr>
            <w:rFonts w:ascii="Verdana" w:eastAsia="Times New Roman" w:hAnsi="Verdana" w:cs="Arial"/>
            <w:b/>
            <w:color w:val="000080"/>
            <w:sz w:val="20"/>
            <w:szCs w:val="20"/>
            <w:lang w:eastAsia="es-AR"/>
          </w:rPr>
          <w:t>Ejemplo 2</w:t>
        </w:r>
        <w:r w:rsidRPr="00FA0719">
          <w:rPr>
            <w:rFonts w:ascii="Verdana" w:eastAsia="Times New Roman" w:hAnsi="Verdana" w:cs="Arial"/>
            <w:sz w:val="20"/>
            <w:szCs w:val="20"/>
            <w:lang w:eastAsia="es-AR"/>
          </w:rPr>
          <w:t xml:space="preserve">: Crear una tabla e insertar datos. </w:t>
        </w:r>
      </w:ins>
    </w:p>
    <w:p w:rsidR="00FA0719" w:rsidRPr="00FA0719" w:rsidRDefault="00FA0719" w:rsidP="00FA0719">
      <w:pPr>
        <w:spacing w:after="120" w:line="240" w:lineRule="auto"/>
        <w:jc w:val="both"/>
        <w:rPr>
          <w:ins w:id="167" w:author="Unknown"/>
          <w:rFonts w:ascii="Times New Roman" w:eastAsia="Times New Roman" w:hAnsi="Times New Roman"/>
          <w:sz w:val="24"/>
          <w:szCs w:val="24"/>
          <w:lang w:eastAsia="es-AR"/>
        </w:rPr>
      </w:pPr>
      <w:ins w:id="168" w:author="Unknown">
        <w:r w:rsidRPr="00FA0719">
          <w:rPr>
            <w:rFonts w:ascii="Verdana" w:eastAsia="Times New Roman" w:hAnsi="Verdana" w:cs="Arial"/>
            <w:sz w:val="20"/>
            <w:szCs w:val="20"/>
            <w:lang w:eastAsia="es-AR"/>
          </w:rPr>
          <w:t>Crearemos la tabla contactos dentro de la base de datos prueba.</w:t>
        </w:r>
      </w:ins>
    </w:p>
    <w:p w:rsidR="00FA0719" w:rsidRPr="00FA0719" w:rsidRDefault="00FA0719" w:rsidP="00FA0719">
      <w:pPr>
        <w:shd w:val="clear" w:color="auto" w:fill="F3F3F3"/>
        <w:spacing w:after="0" w:line="240" w:lineRule="auto"/>
        <w:jc w:val="both"/>
        <w:rPr>
          <w:ins w:id="169" w:author="Unknown"/>
          <w:rFonts w:ascii="Times New Roman" w:eastAsia="Times New Roman" w:hAnsi="Times New Roman"/>
          <w:sz w:val="24"/>
          <w:szCs w:val="24"/>
          <w:lang w:eastAsia="es-AR"/>
        </w:rPr>
      </w:pPr>
      <w:ins w:id="170" w:author="Unknown">
        <w:r w:rsidRPr="00FA0719">
          <w:rPr>
            <w:rFonts w:ascii="Verdana" w:eastAsia="Times New Roman" w:hAnsi="Verdana" w:cs="Arial"/>
            <w:sz w:val="20"/>
            <w:szCs w:val="20"/>
            <w:lang w:val="en-GB" w:eastAsia="es-AR"/>
          </w:rPr>
          <w:t>import java.sql.*;</w:t>
        </w:r>
      </w:ins>
    </w:p>
    <w:p w:rsidR="00FA0719" w:rsidRPr="00FA0719" w:rsidRDefault="00FA0719" w:rsidP="00FA0719">
      <w:pPr>
        <w:shd w:val="clear" w:color="auto" w:fill="F3F3F3"/>
        <w:spacing w:after="0" w:line="240" w:lineRule="auto"/>
        <w:jc w:val="both"/>
        <w:rPr>
          <w:ins w:id="171" w:author="Unknown"/>
          <w:rFonts w:ascii="Times New Roman" w:eastAsia="Times New Roman" w:hAnsi="Times New Roman"/>
          <w:sz w:val="24"/>
          <w:szCs w:val="24"/>
          <w:lang w:eastAsia="es-AR"/>
        </w:rPr>
      </w:pPr>
      <w:ins w:id="172" w:author="Unknown">
        <w:r w:rsidRPr="00FA0719">
          <w:rPr>
            <w:rFonts w:ascii="Verdana" w:eastAsia="Times New Roman" w:hAnsi="Verdana" w:cs="Arial"/>
            <w:sz w:val="20"/>
            <w:szCs w:val="20"/>
            <w:lang w:val="en-GB" w:eastAsia="es-AR"/>
          </w:rPr>
          <w:t>public class EjemploAccesoBD2 {</w:t>
        </w:r>
      </w:ins>
    </w:p>
    <w:p w:rsidR="00FA0719" w:rsidRPr="00FA0719" w:rsidRDefault="00FA0719" w:rsidP="00FA0719">
      <w:pPr>
        <w:shd w:val="clear" w:color="auto" w:fill="F3F3F3"/>
        <w:spacing w:after="0" w:line="240" w:lineRule="auto"/>
        <w:jc w:val="both"/>
        <w:rPr>
          <w:ins w:id="173" w:author="Unknown"/>
          <w:rFonts w:ascii="Times New Roman" w:eastAsia="Times New Roman" w:hAnsi="Times New Roman"/>
          <w:sz w:val="24"/>
          <w:szCs w:val="24"/>
          <w:lang w:eastAsia="es-AR"/>
        </w:rPr>
      </w:pPr>
      <w:ins w:id="174" w:author="Unknown">
        <w:r w:rsidRPr="00FA0719">
          <w:rPr>
            <w:rFonts w:ascii="Verdana" w:eastAsia="Times New Roman" w:hAnsi="Verdana" w:cs="Arial"/>
            <w:sz w:val="20"/>
            <w:szCs w:val="20"/>
            <w:lang w:val="en-GB" w:eastAsia="es-AR"/>
          </w:rPr>
          <w:t xml:space="preserve">    public static void main(String[] args) {</w:t>
        </w:r>
      </w:ins>
    </w:p>
    <w:p w:rsidR="00FA0719" w:rsidRPr="00FA0719" w:rsidRDefault="00FA0719" w:rsidP="00FA0719">
      <w:pPr>
        <w:shd w:val="clear" w:color="auto" w:fill="F3F3F3"/>
        <w:spacing w:after="0" w:line="240" w:lineRule="auto"/>
        <w:jc w:val="both"/>
        <w:rPr>
          <w:ins w:id="175" w:author="Unknown"/>
          <w:rFonts w:ascii="Times New Roman" w:eastAsia="Times New Roman" w:hAnsi="Times New Roman"/>
          <w:sz w:val="24"/>
          <w:szCs w:val="24"/>
          <w:lang w:eastAsia="es-AR"/>
        </w:rPr>
      </w:pPr>
      <w:ins w:id="176" w:author="Unknown">
        <w:r w:rsidRPr="00FA0719">
          <w:rPr>
            <w:rFonts w:ascii="Verdana" w:eastAsia="Times New Roman" w:hAnsi="Verdana" w:cs="Arial"/>
            <w:sz w:val="20"/>
            <w:szCs w:val="20"/>
            <w:lang w:val="en-GB" w:eastAsia="es-AR"/>
          </w:rPr>
          <w:t xml:space="preserve">        Connection conexion = null;</w:t>
        </w:r>
      </w:ins>
    </w:p>
    <w:p w:rsidR="00FA0719" w:rsidRPr="00FA0719" w:rsidRDefault="00FA0719" w:rsidP="00FA0719">
      <w:pPr>
        <w:shd w:val="clear" w:color="auto" w:fill="F3F3F3"/>
        <w:spacing w:after="0" w:line="240" w:lineRule="auto"/>
        <w:jc w:val="both"/>
        <w:rPr>
          <w:ins w:id="177" w:author="Unknown"/>
          <w:rFonts w:ascii="Times New Roman" w:eastAsia="Times New Roman" w:hAnsi="Times New Roman"/>
          <w:sz w:val="24"/>
          <w:szCs w:val="24"/>
          <w:lang w:eastAsia="es-AR"/>
        </w:rPr>
      </w:pPr>
      <w:ins w:id="178" w:author="Unknown">
        <w:r w:rsidRPr="00FA0719">
          <w:rPr>
            <w:rFonts w:ascii="Verdana" w:eastAsia="Times New Roman" w:hAnsi="Verdana" w:cs="Arial"/>
            <w:sz w:val="20"/>
            <w:szCs w:val="20"/>
            <w:lang w:val="en-GB" w:eastAsia="es-AR"/>
          </w:rPr>
          <w:t xml:space="preserve">        try {</w:t>
        </w:r>
      </w:ins>
    </w:p>
    <w:p w:rsidR="00FA0719" w:rsidRPr="00FA0719" w:rsidRDefault="00FA0719" w:rsidP="00FA0719">
      <w:pPr>
        <w:shd w:val="clear" w:color="auto" w:fill="F3F3F3"/>
        <w:spacing w:after="0" w:line="240" w:lineRule="auto"/>
        <w:jc w:val="both"/>
        <w:rPr>
          <w:ins w:id="179" w:author="Unknown"/>
          <w:rFonts w:ascii="Times New Roman" w:eastAsia="Times New Roman" w:hAnsi="Times New Roman"/>
          <w:sz w:val="24"/>
          <w:szCs w:val="24"/>
          <w:lang w:eastAsia="es-AR"/>
        </w:rPr>
      </w:pPr>
      <w:ins w:id="180" w:author="Unknown">
        <w:r w:rsidRPr="00FA0719">
          <w:rPr>
            <w:rFonts w:ascii="Verdana" w:eastAsia="Times New Roman" w:hAnsi="Verdana" w:cs="Arial"/>
            <w:color w:val="000080"/>
            <w:sz w:val="20"/>
            <w:szCs w:val="20"/>
            <w:lang w:val="en-GB" w:eastAsia="es-AR"/>
          </w:rPr>
          <w:t xml:space="preserve">            // Cargar el driver</w:t>
        </w:r>
      </w:ins>
    </w:p>
    <w:p w:rsidR="00FA0719" w:rsidRPr="00FA0719" w:rsidRDefault="00FA0719" w:rsidP="00FA0719">
      <w:pPr>
        <w:shd w:val="clear" w:color="auto" w:fill="F3F3F3"/>
        <w:spacing w:after="0" w:line="240" w:lineRule="auto"/>
        <w:jc w:val="both"/>
        <w:rPr>
          <w:ins w:id="181" w:author="Unknown"/>
          <w:rFonts w:ascii="Times New Roman" w:eastAsia="Times New Roman" w:hAnsi="Times New Roman"/>
          <w:sz w:val="24"/>
          <w:szCs w:val="24"/>
          <w:lang w:eastAsia="es-AR"/>
        </w:rPr>
      </w:pPr>
      <w:ins w:id="182" w:author="Unknown">
        <w:r w:rsidRPr="00FA0719">
          <w:rPr>
            <w:rFonts w:ascii="Verdana" w:eastAsia="Times New Roman" w:hAnsi="Verdana" w:cs="Arial"/>
            <w:sz w:val="20"/>
            <w:szCs w:val="20"/>
            <w:lang w:val="en-GB" w:eastAsia="es-AR"/>
          </w:rPr>
          <w:t xml:space="preserve">            Class.forName("com.mysql.jdbc.Driver");</w:t>
        </w:r>
      </w:ins>
    </w:p>
    <w:p w:rsidR="00FA0719" w:rsidRPr="00FA0719" w:rsidRDefault="00FA0719" w:rsidP="00FA0719">
      <w:pPr>
        <w:shd w:val="clear" w:color="auto" w:fill="F3F3F3"/>
        <w:spacing w:after="0" w:line="240" w:lineRule="auto"/>
        <w:jc w:val="both"/>
        <w:rPr>
          <w:ins w:id="183"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184" w:author="Unknown"/>
          <w:rFonts w:ascii="Times New Roman" w:eastAsia="Times New Roman" w:hAnsi="Times New Roman"/>
          <w:sz w:val="24"/>
          <w:szCs w:val="24"/>
          <w:lang w:eastAsia="es-AR"/>
        </w:rPr>
      </w:pPr>
      <w:ins w:id="185" w:author="Unknown">
        <w:r w:rsidRPr="00FA0719">
          <w:rPr>
            <w:rFonts w:ascii="Verdana" w:eastAsia="Times New Roman" w:hAnsi="Verdana" w:cs="Arial"/>
            <w:color w:val="000080"/>
            <w:sz w:val="20"/>
            <w:szCs w:val="20"/>
            <w:lang w:val="en-GB" w:eastAsia="es-AR"/>
          </w:rPr>
          <w:t xml:space="preserve">            </w:t>
        </w:r>
        <w:r w:rsidRPr="00FA0719">
          <w:rPr>
            <w:rFonts w:ascii="Verdana" w:eastAsia="Times New Roman" w:hAnsi="Verdana" w:cs="Arial"/>
            <w:color w:val="000080"/>
            <w:sz w:val="20"/>
            <w:szCs w:val="20"/>
            <w:lang w:eastAsia="es-AR"/>
          </w:rPr>
          <w:t xml:space="preserve">// Se obtiene una conexión con la base de datos. </w:t>
        </w:r>
      </w:ins>
    </w:p>
    <w:p w:rsidR="00FA0719" w:rsidRPr="00FA0719" w:rsidRDefault="00FA0719" w:rsidP="00FA0719">
      <w:pPr>
        <w:shd w:val="clear" w:color="auto" w:fill="F3F3F3"/>
        <w:spacing w:after="0" w:line="240" w:lineRule="auto"/>
        <w:jc w:val="both"/>
        <w:rPr>
          <w:ins w:id="186" w:author="Unknown"/>
          <w:rFonts w:ascii="Times New Roman" w:eastAsia="Times New Roman" w:hAnsi="Times New Roman"/>
          <w:sz w:val="24"/>
          <w:szCs w:val="24"/>
          <w:lang w:eastAsia="es-AR"/>
        </w:rPr>
      </w:pPr>
      <w:ins w:id="187"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conexion = DriverManager.getConnection("jdbc:mysql://localhost/prueba", "root", "1daw");</w:t>
        </w:r>
      </w:ins>
    </w:p>
    <w:p w:rsidR="00FA0719" w:rsidRPr="00FA0719" w:rsidRDefault="00FA0719" w:rsidP="00FA0719">
      <w:pPr>
        <w:shd w:val="clear" w:color="auto" w:fill="F3F3F3"/>
        <w:spacing w:after="0" w:line="240" w:lineRule="auto"/>
        <w:jc w:val="both"/>
        <w:rPr>
          <w:ins w:id="188"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189" w:author="Unknown"/>
          <w:rFonts w:ascii="Times New Roman" w:eastAsia="Times New Roman" w:hAnsi="Times New Roman"/>
          <w:sz w:val="24"/>
          <w:szCs w:val="24"/>
          <w:lang w:eastAsia="es-AR"/>
        </w:rPr>
      </w:pPr>
      <w:ins w:id="190" w:author="Unknown">
        <w:r w:rsidRPr="00FA0719">
          <w:rPr>
            <w:rFonts w:ascii="Verdana" w:eastAsia="Times New Roman" w:hAnsi="Verdana" w:cs="Arial"/>
            <w:color w:val="000080"/>
            <w:sz w:val="20"/>
            <w:szCs w:val="20"/>
            <w:lang w:val="en-GB" w:eastAsia="es-AR"/>
          </w:rPr>
          <w:t xml:space="preserve">            // Se crea un Statement, para realizar el query</w:t>
        </w:r>
      </w:ins>
    </w:p>
    <w:p w:rsidR="00FA0719" w:rsidRPr="00FA0719" w:rsidRDefault="00FA0719" w:rsidP="00FA0719">
      <w:pPr>
        <w:shd w:val="clear" w:color="auto" w:fill="F3F3F3"/>
        <w:spacing w:after="0" w:line="240" w:lineRule="auto"/>
        <w:jc w:val="both"/>
        <w:rPr>
          <w:ins w:id="191" w:author="Unknown"/>
          <w:rFonts w:ascii="Times New Roman" w:eastAsia="Times New Roman" w:hAnsi="Times New Roman"/>
          <w:sz w:val="24"/>
          <w:szCs w:val="24"/>
          <w:lang w:eastAsia="es-AR"/>
        </w:rPr>
      </w:pPr>
      <w:ins w:id="192" w:author="Unknown">
        <w:r w:rsidRPr="00FA0719">
          <w:rPr>
            <w:rFonts w:ascii="Verdana" w:eastAsia="Times New Roman" w:hAnsi="Verdana" w:cs="Arial"/>
            <w:sz w:val="20"/>
            <w:szCs w:val="20"/>
            <w:lang w:val="en-GB" w:eastAsia="es-AR"/>
          </w:rPr>
          <w:t xml:space="preserve">            Statement s = conexion.createStatement();</w:t>
        </w:r>
      </w:ins>
    </w:p>
    <w:p w:rsidR="00FA0719" w:rsidRPr="00FA0719" w:rsidRDefault="00FA0719" w:rsidP="00FA0719">
      <w:pPr>
        <w:shd w:val="clear" w:color="auto" w:fill="F3F3F3"/>
        <w:spacing w:after="0" w:line="240" w:lineRule="auto"/>
        <w:jc w:val="both"/>
        <w:rPr>
          <w:ins w:id="193"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194" w:author="Unknown"/>
          <w:rFonts w:ascii="Times New Roman" w:eastAsia="Times New Roman" w:hAnsi="Times New Roman"/>
          <w:sz w:val="24"/>
          <w:szCs w:val="24"/>
          <w:lang w:eastAsia="es-AR"/>
        </w:rPr>
      </w:pPr>
      <w:ins w:id="195" w:author="Unknown">
        <w:r w:rsidRPr="00FA0719">
          <w:rPr>
            <w:rFonts w:ascii="Verdana" w:eastAsia="Times New Roman" w:hAnsi="Verdana" w:cs="Arial"/>
            <w:color w:val="000080"/>
            <w:sz w:val="20"/>
            <w:szCs w:val="20"/>
            <w:lang w:val="en-GB" w:eastAsia="es-AR"/>
          </w:rPr>
          <w:t xml:space="preserve">            </w:t>
        </w:r>
        <w:r w:rsidRPr="00FA0719">
          <w:rPr>
            <w:rFonts w:ascii="Verdana" w:eastAsia="Times New Roman" w:hAnsi="Verdana" w:cs="Arial"/>
            <w:color w:val="000080"/>
            <w:sz w:val="20"/>
            <w:szCs w:val="20"/>
            <w:lang w:eastAsia="es-AR"/>
          </w:rPr>
          <w:t>//se crea una tabla nueva</w:t>
        </w:r>
      </w:ins>
    </w:p>
    <w:p w:rsidR="00FA0719" w:rsidRPr="00FA0719" w:rsidRDefault="00FA0719" w:rsidP="00FA0719">
      <w:pPr>
        <w:shd w:val="clear" w:color="auto" w:fill="F3F3F3"/>
        <w:spacing w:after="0" w:line="240" w:lineRule="auto"/>
        <w:jc w:val="both"/>
        <w:rPr>
          <w:ins w:id="196" w:author="Unknown"/>
          <w:rFonts w:ascii="Times New Roman" w:eastAsia="Times New Roman" w:hAnsi="Times New Roman"/>
          <w:sz w:val="24"/>
          <w:szCs w:val="24"/>
          <w:lang w:eastAsia="es-AR"/>
        </w:rPr>
      </w:pPr>
      <w:ins w:id="197" w:author="Unknown">
        <w:r w:rsidRPr="00FA0719">
          <w:rPr>
            <w:rFonts w:ascii="Verdana" w:eastAsia="Times New Roman" w:hAnsi="Verdana" w:cs="Arial"/>
            <w:sz w:val="20"/>
            <w:szCs w:val="20"/>
            <w:lang w:eastAsia="es-AR"/>
          </w:rPr>
          <w:t xml:space="preserve">            s.executeUpdate("CREATE TABLE contacto (id INT AUTO_INCREMENT, </w:t>
        </w:r>
      </w:ins>
    </w:p>
    <w:p w:rsidR="00FA0719" w:rsidRPr="00FA0719" w:rsidRDefault="00FA0719" w:rsidP="00FA0719">
      <w:pPr>
        <w:shd w:val="clear" w:color="auto" w:fill="F3F3F3"/>
        <w:spacing w:after="0" w:line="240" w:lineRule="auto"/>
        <w:jc w:val="both"/>
        <w:rPr>
          <w:ins w:id="198" w:author="Unknown"/>
          <w:rFonts w:ascii="Times New Roman" w:eastAsia="Times New Roman" w:hAnsi="Times New Roman"/>
          <w:sz w:val="24"/>
          <w:szCs w:val="24"/>
          <w:lang w:eastAsia="es-AR"/>
        </w:rPr>
      </w:pPr>
      <w:ins w:id="199" w:author="Unknown">
        <w:r w:rsidRPr="00FA0719">
          <w:rPr>
            <w:rFonts w:ascii="Verdana" w:eastAsia="Times New Roman" w:hAnsi="Verdana" w:cs="Arial"/>
            <w:sz w:val="20"/>
            <w:szCs w:val="20"/>
            <w:lang w:eastAsia="es-AR"/>
          </w:rPr>
          <w:t xml:space="preserve">                                      PRIMARY KEY(id), nombre VARCHAR(20), </w:t>
        </w:r>
      </w:ins>
    </w:p>
    <w:p w:rsidR="00FA0719" w:rsidRPr="00FA0719" w:rsidRDefault="00FA0719" w:rsidP="00FA0719">
      <w:pPr>
        <w:shd w:val="clear" w:color="auto" w:fill="F3F3F3"/>
        <w:spacing w:after="0" w:line="240" w:lineRule="auto"/>
        <w:jc w:val="both"/>
        <w:rPr>
          <w:ins w:id="200" w:author="Unknown"/>
          <w:rFonts w:ascii="Times New Roman" w:eastAsia="Times New Roman" w:hAnsi="Times New Roman"/>
          <w:sz w:val="24"/>
          <w:szCs w:val="24"/>
          <w:lang w:eastAsia="es-AR"/>
        </w:rPr>
      </w:pPr>
      <w:ins w:id="201" w:author="Unknown">
        <w:r w:rsidRPr="00FA0719">
          <w:rPr>
            <w:rFonts w:ascii="Verdana" w:eastAsia="Times New Roman" w:hAnsi="Verdana" w:cs="Arial"/>
            <w:sz w:val="20"/>
            <w:szCs w:val="20"/>
            <w:lang w:eastAsia="es-AR"/>
          </w:rPr>
          <w:t xml:space="preserve">                                      apellidos VARCHAR(20), telefono VARCHAR(20))");</w:t>
        </w:r>
      </w:ins>
    </w:p>
    <w:p w:rsidR="00FA0719" w:rsidRPr="00FA0719" w:rsidRDefault="00FA0719" w:rsidP="00FA0719">
      <w:pPr>
        <w:shd w:val="clear" w:color="auto" w:fill="F3F3F3"/>
        <w:spacing w:after="0" w:line="240" w:lineRule="auto"/>
        <w:jc w:val="both"/>
        <w:rPr>
          <w:ins w:id="202"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203" w:author="Unknown"/>
          <w:rFonts w:ascii="Times New Roman" w:eastAsia="Times New Roman" w:hAnsi="Times New Roman"/>
          <w:sz w:val="24"/>
          <w:szCs w:val="24"/>
          <w:lang w:eastAsia="es-AR"/>
        </w:rPr>
      </w:pPr>
      <w:ins w:id="204" w:author="Unknown">
        <w:r w:rsidRPr="00FA0719">
          <w:rPr>
            <w:rFonts w:ascii="Verdana" w:eastAsia="Times New Roman" w:hAnsi="Verdana" w:cs="Arial"/>
            <w:color w:val="000080"/>
            <w:sz w:val="20"/>
            <w:szCs w:val="20"/>
            <w:lang w:eastAsia="es-AR"/>
          </w:rPr>
          <w:t xml:space="preserve">            //Los datos que vamos a insertar los tenemos en 3 arrays</w:t>
        </w:r>
      </w:ins>
    </w:p>
    <w:p w:rsidR="00FA0719" w:rsidRPr="00FA0719" w:rsidRDefault="00FA0719" w:rsidP="00FA0719">
      <w:pPr>
        <w:shd w:val="clear" w:color="auto" w:fill="F3F3F3"/>
        <w:spacing w:after="0" w:line="240" w:lineRule="auto"/>
        <w:jc w:val="both"/>
        <w:rPr>
          <w:ins w:id="205" w:author="Unknown"/>
          <w:rFonts w:ascii="Times New Roman" w:eastAsia="Times New Roman" w:hAnsi="Times New Roman"/>
          <w:sz w:val="24"/>
          <w:szCs w:val="24"/>
          <w:lang w:eastAsia="es-AR"/>
        </w:rPr>
      </w:pPr>
      <w:ins w:id="206" w:author="Unknown">
        <w:r w:rsidRPr="00FA0719">
          <w:rPr>
            <w:rFonts w:ascii="Verdana" w:eastAsia="Times New Roman" w:hAnsi="Verdana" w:cs="Arial"/>
            <w:sz w:val="20"/>
            <w:szCs w:val="20"/>
            <w:lang w:eastAsia="es-AR"/>
          </w:rPr>
          <w:t xml:space="preserve">            String nombres[] = {"Juan", "Pedro", "Antonio"};</w:t>
        </w:r>
      </w:ins>
    </w:p>
    <w:p w:rsidR="00FA0719" w:rsidRPr="00FA0719" w:rsidRDefault="00FA0719" w:rsidP="00FA0719">
      <w:pPr>
        <w:shd w:val="clear" w:color="auto" w:fill="F3F3F3"/>
        <w:spacing w:after="0" w:line="240" w:lineRule="auto"/>
        <w:jc w:val="both"/>
        <w:rPr>
          <w:ins w:id="207" w:author="Unknown"/>
          <w:rFonts w:ascii="Times New Roman" w:eastAsia="Times New Roman" w:hAnsi="Times New Roman"/>
          <w:sz w:val="24"/>
          <w:szCs w:val="24"/>
          <w:lang w:eastAsia="es-AR"/>
        </w:rPr>
      </w:pPr>
      <w:ins w:id="208" w:author="Unknown">
        <w:r w:rsidRPr="00FA0719">
          <w:rPr>
            <w:rFonts w:ascii="Verdana" w:eastAsia="Times New Roman" w:hAnsi="Verdana" w:cs="Arial"/>
            <w:sz w:val="20"/>
            <w:szCs w:val="20"/>
            <w:lang w:eastAsia="es-AR"/>
          </w:rPr>
          <w:t xml:space="preserve">            String apellidos[] = {"Gomez", "Lopez", "Alvarez"};</w:t>
        </w:r>
      </w:ins>
    </w:p>
    <w:p w:rsidR="00FA0719" w:rsidRPr="00FA0719" w:rsidRDefault="00FA0719" w:rsidP="00FA0719">
      <w:pPr>
        <w:shd w:val="clear" w:color="auto" w:fill="F3F3F3"/>
        <w:spacing w:after="0" w:line="240" w:lineRule="auto"/>
        <w:jc w:val="both"/>
        <w:rPr>
          <w:ins w:id="209" w:author="Unknown"/>
          <w:rFonts w:ascii="Times New Roman" w:eastAsia="Times New Roman" w:hAnsi="Times New Roman"/>
          <w:sz w:val="24"/>
          <w:szCs w:val="24"/>
          <w:lang w:eastAsia="es-AR"/>
        </w:rPr>
      </w:pPr>
      <w:ins w:id="210" w:author="Unknown">
        <w:r w:rsidRPr="00FA0719">
          <w:rPr>
            <w:rFonts w:ascii="Verdana" w:eastAsia="Times New Roman" w:hAnsi="Verdana" w:cs="Arial"/>
            <w:sz w:val="20"/>
            <w:szCs w:val="20"/>
            <w:lang w:eastAsia="es-AR"/>
          </w:rPr>
          <w:t xml:space="preserve">            String telefonos[] = {"987452154", "989654125", "985321478"};</w:t>
        </w:r>
      </w:ins>
    </w:p>
    <w:p w:rsidR="00FA0719" w:rsidRPr="00FA0719" w:rsidRDefault="00FA0719" w:rsidP="00FA0719">
      <w:pPr>
        <w:shd w:val="clear" w:color="auto" w:fill="F3F3F3"/>
        <w:spacing w:after="0" w:line="240" w:lineRule="auto"/>
        <w:jc w:val="both"/>
        <w:rPr>
          <w:ins w:id="211"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212" w:author="Unknown"/>
          <w:rFonts w:ascii="Times New Roman" w:eastAsia="Times New Roman" w:hAnsi="Times New Roman"/>
          <w:sz w:val="24"/>
          <w:szCs w:val="24"/>
          <w:lang w:eastAsia="es-AR"/>
        </w:rPr>
      </w:pPr>
      <w:ins w:id="213" w:author="Unknown">
        <w:r w:rsidRPr="00FA0719">
          <w:rPr>
            <w:rFonts w:ascii="Verdana" w:eastAsia="Times New Roman" w:hAnsi="Verdana" w:cs="Arial"/>
            <w:color w:val="000080"/>
            <w:sz w:val="20"/>
            <w:szCs w:val="20"/>
            <w:lang w:eastAsia="es-AR"/>
          </w:rPr>
          <w:t xml:space="preserve">            //se insertan datos en la tabla</w:t>
        </w:r>
      </w:ins>
    </w:p>
    <w:p w:rsidR="00FA0719" w:rsidRPr="00FA0719" w:rsidRDefault="00FA0719" w:rsidP="00FA0719">
      <w:pPr>
        <w:shd w:val="clear" w:color="auto" w:fill="F3F3F3"/>
        <w:spacing w:after="0" w:line="240" w:lineRule="auto"/>
        <w:jc w:val="both"/>
        <w:rPr>
          <w:ins w:id="214" w:author="Unknown"/>
          <w:rFonts w:ascii="Times New Roman" w:eastAsia="Times New Roman" w:hAnsi="Times New Roman"/>
          <w:sz w:val="24"/>
          <w:szCs w:val="24"/>
          <w:lang w:eastAsia="es-AR"/>
        </w:rPr>
      </w:pPr>
      <w:ins w:id="215"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for (int i = 0; i &lt; nombres.length; i++) {</w:t>
        </w:r>
      </w:ins>
    </w:p>
    <w:p w:rsidR="00FA0719" w:rsidRPr="00FA0719" w:rsidRDefault="00FA0719" w:rsidP="00FA0719">
      <w:pPr>
        <w:shd w:val="clear" w:color="auto" w:fill="F3F3F3"/>
        <w:spacing w:after="0" w:line="240" w:lineRule="auto"/>
        <w:jc w:val="both"/>
        <w:rPr>
          <w:ins w:id="216" w:author="Unknown"/>
          <w:rFonts w:ascii="Times New Roman" w:eastAsia="Times New Roman" w:hAnsi="Times New Roman"/>
          <w:sz w:val="24"/>
          <w:szCs w:val="24"/>
          <w:lang w:eastAsia="es-AR"/>
        </w:rPr>
      </w:pPr>
      <w:ins w:id="217" w:author="Unknown">
        <w:r w:rsidRPr="00FA0719">
          <w:rPr>
            <w:rFonts w:ascii="Verdana" w:eastAsia="Times New Roman" w:hAnsi="Verdana" w:cs="Arial"/>
            <w:sz w:val="20"/>
            <w:szCs w:val="20"/>
            <w:lang w:eastAsia="es-AR"/>
          </w:rPr>
          <w:t xml:space="preserve">                s.executeUpdate("INSERT INTO contacto (nombre, apellidos, telefono)</w:t>
        </w:r>
      </w:ins>
    </w:p>
    <w:p w:rsidR="00FA0719" w:rsidRPr="00FA0719" w:rsidRDefault="00FA0719" w:rsidP="00FA0719">
      <w:pPr>
        <w:shd w:val="clear" w:color="auto" w:fill="F3F3F3"/>
        <w:spacing w:after="0" w:line="240" w:lineRule="auto"/>
        <w:jc w:val="both"/>
        <w:rPr>
          <w:ins w:id="218" w:author="Unknown"/>
          <w:rFonts w:ascii="Times New Roman" w:eastAsia="Times New Roman" w:hAnsi="Times New Roman"/>
          <w:sz w:val="24"/>
          <w:szCs w:val="24"/>
          <w:lang w:eastAsia="es-AR"/>
        </w:rPr>
      </w:pPr>
      <w:ins w:id="219" w:author="Unknown">
        <w:r w:rsidRPr="00FA0719">
          <w:rPr>
            <w:rFonts w:ascii="Verdana" w:eastAsia="Times New Roman" w:hAnsi="Verdana" w:cs="Arial"/>
            <w:sz w:val="20"/>
            <w:szCs w:val="20"/>
            <w:lang w:eastAsia="es-AR"/>
          </w:rPr>
          <w:t xml:space="preserve">                     VALUES ('" + nombres[i] + "','" + apellidos[i] + "','" + telefonos[i] + "' )");</w:t>
        </w:r>
      </w:ins>
    </w:p>
    <w:p w:rsidR="00FA0719" w:rsidRPr="00FA0719" w:rsidRDefault="00FA0719" w:rsidP="00FA0719">
      <w:pPr>
        <w:shd w:val="clear" w:color="auto" w:fill="F3F3F3"/>
        <w:spacing w:after="0" w:line="240" w:lineRule="auto"/>
        <w:jc w:val="both"/>
        <w:rPr>
          <w:ins w:id="220" w:author="Unknown"/>
          <w:rFonts w:ascii="Times New Roman" w:eastAsia="Times New Roman" w:hAnsi="Times New Roman"/>
          <w:sz w:val="24"/>
          <w:szCs w:val="24"/>
          <w:lang w:eastAsia="es-AR"/>
        </w:rPr>
      </w:pPr>
      <w:ins w:id="221" w:author="Unknown">
        <w:r w:rsidRPr="00FA0719">
          <w:rPr>
            <w:rFonts w:ascii="Verdana" w:eastAsia="Times New Roman" w:hAnsi="Verdana" w:cs="Arial"/>
            <w:sz w:val="20"/>
            <w:szCs w:val="20"/>
            <w:lang w:eastAsia="es-AR"/>
          </w:rPr>
          <w:t xml:space="preserve">            }</w:t>
        </w:r>
      </w:ins>
    </w:p>
    <w:p w:rsidR="00FA0719" w:rsidRPr="00FA0719" w:rsidRDefault="00FA0719" w:rsidP="00FA0719">
      <w:pPr>
        <w:shd w:val="clear" w:color="auto" w:fill="F3F3F3"/>
        <w:spacing w:after="0" w:line="240" w:lineRule="auto"/>
        <w:jc w:val="both"/>
        <w:rPr>
          <w:ins w:id="222"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223" w:author="Unknown"/>
          <w:rFonts w:ascii="Times New Roman" w:eastAsia="Times New Roman" w:hAnsi="Times New Roman"/>
          <w:sz w:val="24"/>
          <w:szCs w:val="24"/>
          <w:lang w:eastAsia="es-AR"/>
        </w:rPr>
      </w:pPr>
      <w:ins w:id="224" w:author="Unknown">
        <w:r w:rsidRPr="00FA0719">
          <w:rPr>
            <w:rFonts w:ascii="Verdana" w:eastAsia="Times New Roman" w:hAnsi="Verdana" w:cs="Arial"/>
            <w:color w:val="000080"/>
            <w:sz w:val="20"/>
            <w:szCs w:val="20"/>
            <w:lang w:eastAsia="es-AR"/>
          </w:rPr>
          <w:t xml:space="preserve">            // Se realiza una consulta sobre la tabla contacto. </w:t>
        </w:r>
      </w:ins>
    </w:p>
    <w:p w:rsidR="00FA0719" w:rsidRPr="00FA0719" w:rsidRDefault="00FA0719" w:rsidP="00FA0719">
      <w:pPr>
        <w:shd w:val="clear" w:color="auto" w:fill="F3F3F3"/>
        <w:spacing w:after="0" w:line="240" w:lineRule="auto"/>
        <w:jc w:val="both"/>
        <w:rPr>
          <w:ins w:id="225" w:author="Unknown"/>
          <w:rFonts w:ascii="Times New Roman" w:eastAsia="Times New Roman" w:hAnsi="Times New Roman"/>
          <w:sz w:val="24"/>
          <w:szCs w:val="24"/>
          <w:lang w:eastAsia="es-AR"/>
        </w:rPr>
      </w:pPr>
      <w:ins w:id="226"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ResultSet rs = s.executeQuery("select * from contacto");</w:t>
        </w:r>
      </w:ins>
    </w:p>
    <w:p w:rsidR="00FA0719" w:rsidRPr="00FA0719" w:rsidRDefault="00FA0719" w:rsidP="00FA0719">
      <w:pPr>
        <w:shd w:val="clear" w:color="auto" w:fill="F3F3F3"/>
        <w:spacing w:after="0" w:line="240" w:lineRule="auto"/>
        <w:jc w:val="both"/>
        <w:rPr>
          <w:ins w:id="227"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228" w:author="Unknown"/>
          <w:rFonts w:ascii="Times New Roman" w:eastAsia="Times New Roman" w:hAnsi="Times New Roman"/>
          <w:sz w:val="24"/>
          <w:szCs w:val="24"/>
          <w:lang w:eastAsia="es-AR"/>
        </w:rPr>
      </w:pPr>
      <w:ins w:id="229" w:author="Unknown">
        <w:r w:rsidRPr="00FA0719">
          <w:rPr>
            <w:rFonts w:ascii="Verdana" w:eastAsia="Times New Roman" w:hAnsi="Verdana" w:cs="Arial"/>
            <w:color w:val="000080"/>
            <w:sz w:val="20"/>
            <w:szCs w:val="20"/>
            <w:lang w:val="en-GB" w:eastAsia="es-AR"/>
          </w:rPr>
          <w:t xml:space="preserve">            </w:t>
        </w:r>
        <w:r w:rsidRPr="00FA0719">
          <w:rPr>
            <w:rFonts w:ascii="Verdana" w:eastAsia="Times New Roman" w:hAnsi="Verdana" w:cs="Arial"/>
            <w:color w:val="000080"/>
            <w:sz w:val="20"/>
            <w:szCs w:val="20"/>
            <w:lang w:eastAsia="es-AR"/>
          </w:rPr>
          <w:t>// Se recorre el ResultSet, mostrando por pantalla los resultados.</w:t>
        </w:r>
      </w:ins>
    </w:p>
    <w:p w:rsidR="00FA0719" w:rsidRPr="00FA0719" w:rsidRDefault="00FA0719" w:rsidP="00FA0719">
      <w:pPr>
        <w:shd w:val="clear" w:color="auto" w:fill="F3F3F3"/>
        <w:spacing w:after="0" w:line="240" w:lineRule="auto"/>
        <w:jc w:val="both"/>
        <w:rPr>
          <w:ins w:id="230" w:author="Unknown"/>
          <w:rFonts w:ascii="Times New Roman" w:eastAsia="Times New Roman" w:hAnsi="Times New Roman"/>
          <w:sz w:val="24"/>
          <w:szCs w:val="24"/>
          <w:lang w:eastAsia="es-AR"/>
        </w:rPr>
      </w:pPr>
      <w:ins w:id="231" w:author="Unknown">
        <w:r w:rsidRPr="00FA0719">
          <w:rPr>
            <w:rFonts w:ascii="Verdana" w:eastAsia="Times New Roman" w:hAnsi="Verdana" w:cs="Arial"/>
            <w:sz w:val="20"/>
            <w:szCs w:val="20"/>
            <w:lang w:eastAsia="es-AR"/>
          </w:rPr>
          <w:t xml:space="preserve">            while (rs.next()) {</w:t>
        </w:r>
      </w:ins>
    </w:p>
    <w:p w:rsidR="00FA0719" w:rsidRPr="00FA0719" w:rsidRDefault="00FA0719" w:rsidP="00FA0719">
      <w:pPr>
        <w:shd w:val="clear" w:color="auto" w:fill="F3F3F3"/>
        <w:spacing w:after="0" w:line="240" w:lineRule="auto"/>
        <w:jc w:val="both"/>
        <w:rPr>
          <w:ins w:id="232" w:author="Unknown"/>
          <w:rFonts w:ascii="Times New Roman" w:eastAsia="Times New Roman" w:hAnsi="Times New Roman"/>
          <w:sz w:val="24"/>
          <w:szCs w:val="24"/>
          <w:lang w:eastAsia="es-AR"/>
        </w:rPr>
      </w:pPr>
      <w:ins w:id="233" w:author="Unknown">
        <w:r w:rsidRPr="00FA0719">
          <w:rPr>
            <w:rFonts w:ascii="Verdana" w:eastAsia="Times New Roman" w:hAnsi="Verdana" w:cs="Arial"/>
            <w:sz w:val="20"/>
            <w:szCs w:val="20"/>
            <w:lang w:val="en-GB" w:eastAsia="es-AR"/>
          </w:rPr>
          <w:lastRenderedPageBreak/>
          <w:t xml:space="preserve">                System.out.println(rs.getInt(1) + " " + rs.getString(2) + " " + </w:t>
        </w:r>
      </w:ins>
    </w:p>
    <w:p w:rsidR="00FA0719" w:rsidRPr="00FA0719" w:rsidRDefault="00FA0719" w:rsidP="00FA0719">
      <w:pPr>
        <w:shd w:val="clear" w:color="auto" w:fill="F3F3F3"/>
        <w:spacing w:after="0" w:line="240" w:lineRule="auto"/>
        <w:jc w:val="both"/>
        <w:rPr>
          <w:ins w:id="234" w:author="Unknown"/>
          <w:rFonts w:ascii="Times New Roman" w:eastAsia="Times New Roman" w:hAnsi="Times New Roman"/>
          <w:sz w:val="24"/>
          <w:szCs w:val="24"/>
          <w:lang w:eastAsia="es-AR"/>
        </w:rPr>
      </w:pPr>
      <w:ins w:id="235" w:author="Unknown">
        <w:r w:rsidRPr="00FA0719">
          <w:rPr>
            <w:rFonts w:ascii="Verdana" w:eastAsia="Times New Roman" w:hAnsi="Verdana" w:cs="Arial"/>
            <w:sz w:val="20"/>
            <w:szCs w:val="20"/>
            <w:lang w:val="en-GB" w:eastAsia="es-AR"/>
          </w:rPr>
          <w:t xml:space="preserve">                                            rs.getString(3) + " " + rs.getString(4));</w:t>
        </w:r>
      </w:ins>
    </w:p>
    <w:p w:rsidR="00FA0719" w:rsidRPr="00FA0719" w:rsidRDefault="00FA0719" w:rsidP="00FA0719">
      <w:pPr>
        <w:shd w:val="clear" w:color="auto" w:fill="F3F3F3"/>
        <w:spacing w:after="0" w:line="240" w:lineRule="auto"/>
        <w:jc w:val="both"/>
        <w:rPr>
          <w:ins w:id="236" w:author="Unknown"/>
          <w:rFonts w:ascii="Times New Roman" w:eastAsia="Times New Roman" w:hAnsi="Times New Roman"/>
          <w:sz w:val="24"/>
          <w:szCs w:val="24"/>
          <w:lang w:eastAsia="es-AR"/>
        </w:rPr>
      </w:pPr>
      <w:ins w:id="237"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jc w:val="both"/>
        <w:rPr>
          <w:ins w:id="238" w:author="Unknown"/>
          <w:rFonts w:ascii="Times New Roman" w:eastAsia="Times New Roman" w:hAnsi="Times New Roman"/>
          <w:sz w:val="24"/>
          <w:szCs w:val="24"/>
          <w:lang w:eastAsia="es-AR"/>
        </w:rPr>
      </w:pPr>
      <w:ins w:id="239" w:author="Unknown">
        <w:r w:rsidRPr="00FA0719">
          <w:rPr>
            <w:rFonts w:ascii="Verdana" w:eastAsia="Times New Roman" w:hAnsi="Verdana" w:cs="Arial"/>
            <w:sz w:val="20"/>
            <w:szCs w:val="20"/>
            <w:lang w:val="en-GB" w:eastAsia="es-AR"/>
          </w:rPr>
          <w:t xml:space="preserve">        } catch (SQLException e) {</w:t>
        </w:r>
      </w:ins>
    </w:p>
    <w:p w:rsidR="00FA0719" w:rsidRPr="00FA0719" w:rsidRDefault="00FA0719" w:rsidP="00FA0719">
      <w:pPr>
        <w:shd w:val="clear" w:color="auto" w:fill="F3F3F3"/>
        <w:spacing w:after="0" w:line="240" w:lineRule="auto"/>
        <w:jc w:val="both"/>
        <w:rPr>
          <w:ins w:id="240" w:author="Unknown"/>
          <w:rFonts w:ascii="Times New Roman" w:eastAsia="Times New Roman" w:hAnsi="Times New Roman"/>
          <w:sz w:val="24"/>
          <w:szCs w:val="24"/>
          <w:lang w:eastAsia="es-AR"/>
        </w:rPr>
      </w:pPr>
      <w:ins w:id="241" w:author="Unknown">
        <w:r w:rsidRPr="00FA0719">
          <w:rPr>
            <w:rFonts w:ascii="Verdana" w:eastAsia="Times New Roman" w:hAnsi="Verdana" w:cs="Arial"/>
            <w:sz w:val="20"/>
            <w:szCs w:val="20"/>
            <w:lang w:val="en-GB" w:eastAsia="es-AR"/>
          </w:rPr>
          <w:t xml:space="preserve">            System.out.println(e.getMessage());</w:t>
        </w:r>
      </w:ins>
    </w:p>
    <w:p w:rsidR="00FA0719" w:rsidRPr="00FA0719" w:rsidRDefault="00FA0719" w:rsidP="00FA0719">
      <w:pPr>
        <w:shd w:val="clear" w:color="auto" w:fill="F3F3F3"/>
        <w:spacing w:after="0" w:line="240" w:lineRule="auto"/>
        <w:jc w:val="both"/>
        <w:rPr>
          <w:ins w:id="242" w:author="Unknown"/>
          <w:rFonts w:ascii="Times New Roman" w:eastAsia="Times New Roman" w:hAnsi="Times New Roman"/>
          <w:sz w:val="24"/>
          <w:szCs w:val="24"/>
          <w:lang w:eastAsia="es-AR"/>
        </w:rPr>
      </w:pPr>
      <w:ins w:id="243" w:author="Unknown">
        <w:r w:rsidRPr="00FA0719">
          <w:rPr>
            <w:rFonts w:ascii="Verdana" w:eastAsia="Times New Roman" w:hAnsi="Verdana" w:cs="Arial"/>
            <w:sz w:val="20"/>
            <w:szCs w:val="20"/>
            <w:lang w:val="en-GB" w:eastAsia="es-AR"/>
          </w:rPr>
          <w:t xml:space="preserve">        } catch (ClassNotFoundException e) {</w:t>
        </w:r>
      </w:ins>
    </w:p>
    <w:p w:rsidR="00FA0719" w:rsidRPr="00FA0719" w:rsidRDefault="00FA0719" w:rsidP="00FA0719">
      <w:pPr>
        <w:shd w:val="clear" w:color="auto" w:fill="F3F3F3"/>
        <w:spacing w:after="0" w:line="240" w:lineRule="auto"/>
        <w:jc w:val="both"/>
        <w:rPr>
          <w:ins w:id="244" w:author="Unknown"/>
          <w:rFonts w:ascii="Times New Roman" w:eastAsia="Times New Roman" w:hAnsi="Times New Roman"/>
          <w:sz w:val="24"/>
          <w:szCs w:val="24"/>
          <w:lang w:eastAsia="es-AR"/>
        </w:rPr>
      </w:pPr>
      <w:ins w:id="245" w:author="Unknown">
        <w:r w:rsidRPr="00FA0719">
          <w:rPr>
            <w:rFonts w:ascii="Verdana" w:eastAsia="Times New Roman" w:hAnsi="Verdana" w:cs="Arial"/>
            <w:sz w:val="20"/>
            <w:szCs w:val="20"/>
            <w:lang w:val="en-GB" w:eastAsia="es-AR"/>
          </w:rPr>
          <w:t xml:space="preserve">            System.out.println(e.getMessage());</w:t>
        </w:r>
      </w:ins>
    </w:p>
    <w:p w:rsidR="00FA0719" w:rsidRPr="00FA0719" w:rsidRDefault="00FA0719" w:rsidP="00FA0719">
      <w:pPr>
        <w:shd w:val="clear" w:color="auto" w:fill="F3F3F3"/>
        <w:spacing w:after="0" w:line="240" w:lineRule="auto"/>
        <w:jc w:val="both"/>
        <w:rPr>
          <w:ins w:id="246" w:author="Unknown"/>
          <w:rFonts w:ascii="Times New Roman" w:eastAsia="Times New Roman" w:hAnsi="Times New Roman"/>
          <w:sz w:val="24"/>
          <w:szCs w:val="24"/>
          <w:lang w:eastAsia="es-AR"/>
        </w:rPr>
      </w:pPr>
      <w:ins w:id="247" w:author="Unknown">
        <w:r w:rsidRPr="00FA0719">
          <w:rPr>
            <w:rFonts w:ascii="Verdana" w:eastAsia="Times New Roman" w:hAnsi="Verdana" w:cs="Arial"/>
            <w:sz w:val="20"/>
            <w:szCs w:val="20"/>
            <w:lang w:val="en-GB" w:eastAsia="es-AR"/>
          </w:rPr>
          <w:t xml:space="preserve">        </w:t>
        </w:r>
        <w:r w:rsidRPr="00FA0719">
          <w:rPr>
            <w:rFonts w:ascii="Verdana" w:eastAsia="Times New Roman" w:hAnsi="Verdana" w:cs="Arial"/>
            <w:sz w:val="20"/>
            <w:szCs w:val="20"/>
            <w:lang w:eastAsia="es-AR"/>
          </w:rPr>
          <w:t>} finally { // Se cierra la conexión con la base de datos.</w:t>
        </w:r>
      </w:ins>
    </w:p>
    <w:p w:rsidR="00FA0719" w:rsidRPr="00FA0719" w:rsidRDefault="00FA0719" w:rsidP="00FA0719">
      <w:pPr>
        <w:shd w:val="clear" w:color="auto" w:fill="F3F3F3"/>
        <w:spacing w:after="0" w:line="240" w:lineRule="auto"/>
        <w:jc w:val="both"/>
        <w:rPr>
          <w:ins w:id="248" w:author="Unknown"/>
          <w:rFonts w:ascii="Times New Roman" w:eastAsia="Times New Roman" w:hAnsi="Times New Roman"/>
          <w:sz w:val="24"/>
          <w:szCs w:val="24"/>
          <w:lang w:eastAsia="es-AR"/>
        </w:rPr>
      </w:pPr>
      <w:ins w:id="249"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try {</w:t>
        </w:r>
      </w:ins>
    </w:p>
    <w:p w:rsidR="00FA0719" w:rsidRPr="00FA0719" w:rsidRDefault="00FA0719" w:rsidP="00FA0719">
      <w:pPr>
        <w:shd w:val="clear" w:color="auto" w:fill="F3F3F3"/>
        <w:spacing w:after="0" w:line="240" w:lineRule="auto"/>
        <w:jc w:val="both"/>
        <w:rPr>
          <w:ins w:id="250" w:author="Unknown"/>
          <w:rFonts w:ascii="Times New Roman" w:eastAsia="Times New Roman" w:hAnsi="Times New Roman"/>
          <w:sz w:val="24"/>
          <w:szCs w:val="24"/>
          <w:lang w:eastAsia="es-AR"/>
        </w:rPr>
      </w:pPr>
      <w:ins w:id="251" w:author="Unknown">
        <w:r w:rsidRPr="00FA0719">
          <w:rPr>
            <w:rFonts w:ascii="Verdana" w:eastAsia="Times New Roman" w:hAnsi="Verdana" w:cs="Arial"/>
            <w:sz w:val="20"/>
            <w:szCs w:val="20"/>
            <w:lang w:val="en-GB" w:eastAsia="es-AR"/>
          </w:rPr>
          <w:t xml:space="preserve">                if (conexion != null) {</w:t>
        </w:r>
      </w:ins>
    </w:p>
    <w:p w:rsidR="00FA0719" w:rsidRPr="00FA0719" w:rsidRDefault="00FA0719" w:rsidP="00FA0719">
      <w:pPr>
        <w:shd w:val="clear" w:color="auto" w:fill="F3F3F3"/>
        <w:spacing w:after="0" w:line="240" w:lineRule="auto"/>
        <w:jc w:val="both"/>
        <w:rPr>
          <w:ins w:id="252" w:author="Unknown"/>
          <w:rFonts w:ascii="Times New Roman" w:eastAsia="Times New Roman" w:hAnsi="Times New Roman"/>
          <w:sz w:val="24"/>
          <w:szCs w:val="24"/>
          <w:lang w:eastAsia="es-AR"/>
        </w:rPr>
      </w:pPr>
      <w:ins w:id="253" w:author="Unknown">
        <w:r w:rsidRPr="00FA0719">
          <w:rPr>
            <w:rFonts w:ascii="Verdana" w:eastAsia="Times New Roman" w:hAnsi="Verdana" w:cs="Arial"/>
            <w:sz w:val="20"/>
            <w:szCs w:val="20"/>
            <w:lang w:val="en-GB" w:eastAsia="es-AR"/>
          </w:rPr>
          <w:t xml:space="preserve">                    conexion.close();</w:t>
        </w:r>
      </w:ins>
    </w:p>
    <w:p w:rsidR="00FA0719" w:rsidRPr="00FA0719" w:rsidRDefault="00FA0719" w:rsidP="00FA0719">
      <w:pPr>
        <w:shd w:val="clear" w:color="auto" w:fill="F3F3F3"/>
        <w:spacing w:after="0" w:line="240" w:lineRule="auto"/>
        <w:jc w:val="both"/>
        <w:rPr>
          <w:ins w:id="254" w:author="Unknown"/>
          <w:rFonts w:ascii="Times New Roman" w:eastAsia="Times New Roman" w:hAnsi="Times New Roman"/>
          <w:sz w:val="24"/>
          <w:szCs w:val="24"/>
          <w:lang w:eastAsia="es-AR"/>
        </w:rPr>
      </w:pPr>
      <w:ins w:id="255"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jc w:val="both"/>
        <w:rPr>
          <w:ins w:id="256" w:author="Unknown"/>
          <w:rFonts w:ascii="Times New Roman" w:eastAsia="Times New Roman" w:hAnsi="Times New Roman"/>
          <w:sz w:val="24"/>
          <w:szCs w:val="24"/>
          <w:lang w:eastAsia="es-AR"/>
        </w:rPr>
      </w:pPr>
      <w:ins w:id="257" w:author="Unknown">
        <w:r w:rsidRPr="00FA0719">
          <w:rPr>
            <w:rFonts w:ascii="Verdana" w:eastAsia="Times New Roman" w:hAnsi="Verdana" w:cs="Arial"/>
            <w:sz w:val="20"/>
            <w:szCs w:val="20"/>
            <w:lang w:val="en-GB" w:eastAsia="es-AR"/>
          </w:rPr>
          <w:t xml:space="preserve">            } catch (SQLException ex) {</w:t>
        </w:r>
      </w:ins>
    </w:p>
    <w:p w:rsidR="00FA0719" w:rsidRPr="00FA0719" w:rsidRDefault="00FA0719" w:rsidP="00FA0719">
      <w:pPr>
        <w:shd w:val="clear" w:color="auto" w:fill="F3F3F3"/>
        <w:spacing w:after="0" w:line="240" w:lineRule="auto"/>
        <w:jc w:val="both"/>
        <w:rPr>
          <w:ins w:id="258" w:author="Unknown"/>
          <w:rFonts w:ascii="Times New Roman" w:eastAsia="Times New Roman" w:hAnsi="Times New Roman"/>
          <w:sz w:val="24"/>
          <w:szCs w:val="24"/>
          <w:lang w:eastAsia="es-AR"/>
        </w:rPr>
      </w:pPr>
      <w:ins w:id="259" w:author="Unknown">
        <w:r w:rsidRPr="00FA0719">
          <w:rPr>
            <w:rFonts w:ascii="Verdana" w:eastAsia="Times New Roman" w:hAnsi="Verdana" w:cs="Arial"/>
            <w:sz w:val="20"/>
            <w:szCs w:val="20"/>
            <w:lang w:val="en-GB" w:eastAsia="es-AR"/>
          </w:rPr>
          <w:t xml:space="preserve">                System.out.println(ex.getMessage());</w:t>
        </w:r>
      </w:ins>
    </w:p>
    <w:p w:rsidR="00FA0719" w:rsidRPr="00FA0719" w:rsidRDefault="00FA0719" w:rsidP="00FA0719">
      <w:pPr>
        <w:shd w:val="clear" w:color="auto" w:fill="F3F3F3"/>
        <w:spacing w:after="0" w:line="240" w:lineRule="auto"/>
        <w:jc w:val="both"/>
        <w:rPr>
          <w:ins w:id="260" w:author="Unknown"/>
          <w:rFonts w:ascii="Times New Roman" w:eastAsia="Times New Roman" w:hAnsi="Times New Roman"/>
          <w:sz w:val="24"/>
          <w:szCs w:val="24"/>
          <w:lang w:eastAsia="es-AR"/>
        </w:rPr>
      </w:pPr>
      <w:ins w:id="261"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jc w:val="both"/>
        <w:rPr>
          <w:ins w:id="262" w:author="Unknown"/>
          <w:rFonts w:ascii="Times New Roman" w:eastAsia="Times New Roman" w:hAnsi="Times New Roman"/>
          <w:sz w:val="24"/>
          <w:szCs w:val="24"/>
          <w:lang w:eastAsia="es-AR"/>
        </w:rPr>
      </w:pPr>
      <w:ins w:id="263"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jc w:val="both"/>
        <w:rPr>
          <w:ins w:id="264" w:author="Unknown"/>
          <w:rFonts w:ascii="Times New Roman" w:eastAsia="Times New Roman" w:hAnsi="Times New Roman"/>
          <w:sz w:val="24"/>
          <w:szCs w:val="24"/>
          <w:lang w:eastAsia="es-AR"/>
        </w:rPr>
      </w:pPr>
      <w:ins w:id="265" w:author="Unknown">
        <w:r w:rsidRPr="00FA0719">
          <w:rPr>
            <w:rFonts w:ascii="Verdana" w:eastAsia="Times New Roman" w:hAnsi="Verdana" w:cs="Arial"/>
            <w:sz w:val="20"/>
            <w:szCs w:val="20"/>
            <w:lang w:val="en-GB" w:eastAsia="es-AR"/>
          </w:rPr>
          <w:t xml:space="preserve">    </w:t>
        </w:r>
        <w:r w:rsidRPr="00FA0719">
          <w:rPr>
            <w:rFonts w:ascii="Verdana" w:eastAsia="Times New Roman" w:hAnsi="Verdana" w:cs="Arial"/>
            <w:sz w:val="20"/>
            <w:szCs w:val="20"/>
            <w:lang w:eastAsia="es-AR"/>
          </w:rPr>
          <w:t>}</w:t>
        </w:r>
      </w:ins>
    </w:p>
    <w:p w:rsidR="00FA0719" w:rsidRPr="00FA0719" w:rsidRDefault="00FA0719" w:rsidP="00FA0719">
      <w:pPr>
        <w:shd w:val="clear" w:color="auto" w:fill="F3F3F3"/>
        <w:spacing w:after="0" w:line="240" w:lineRule="auto"/>
        <w:jc w:val="both"/>
        <w:rPr>
          <w:ins w:id="266" w:author="Unknown"/>
          <w:rFonts w:ascii="Times New Roman" w:eastAsia="Times New Roman" w:hAnsi="Times New Roman"/>
          <w:sz w:val="24"/>
          <w:szCs w:val="24"/>
          <w:lang w:eastAsia="es-AR"/>
        </w:rPr>
      </w:pPr>
      <w:ins w:id="267" w:author="Unknown">
        <w:r w:rsidRPr="00FA0719">
          <w:rPr>
            <w:rFonts w:ascii="Verdana" w:eastAsia="Times New Roman" w:hAnsi="Verdana" w:cs="Arial"/>
            <w:sz w:val="20"/>
            <w:szCs w:val="20"/>
            <w:lang w:eastAsia="es-AR"/>
          </w:rPr>
          <w:t>}</w:t>
        </w:r>
      </w:ins>
    </w:p>
    <w:p w:rsidR="00FA0719" w:rsidRPr="00FA0719" w:rsidRDefault="00FA0719" w:rsidP="00FA0719">
      <w:pPr>
        <w:spacing w:after="120" w:line="240" w:lineRule="auto"/>
        <w:jc w:val="both"/>
        <w:rPr>
          <w:ins w:id="268" w:author="Unknown"/>
          <w:rFonts w:ascii="Times New Roman" w:eastAsia="Times New Roman" w:hAnsi="Times New Roman"/>
          <w:sz w:val="24"/>
          <w:szCs w:val="24"/>
          <w:lang w:eastAsia="es-AR"/>
        </w:rPr>
      </w:pPr>
      <w:ins w:id="269" w:author="Unknown">
        <w:r w:rsidRPr="00FA0719">
          <w:rPr>
            <w:rFonts w:ascii="Verdana" w:eastAsia="Times New Roman" w:hAnsi="Verdana" w:cs="Arial"/>
            <w:sz w:val="20"/>
            <w:szCs w:val="20"/>
            <w:lang w:eastAsia="es-AR"/>
          </w:rPr>
          <w:t xml:space="preserve">En la instrucción: </w:t>
        </w:r>
      </w:ins>
    </w:p>
    <w:p w:rsidR="00FA0719" w:rsidRPr="00FA0719" w:rsidRDefault="00FA0719" w:rsidP="00FA0719">
      <w:pPr>
        <w:spacing w:after="0" w:line="240" w:lineRule="auto"/>
        <w:jc w:val="both"/>
        <w:rPr>
          <w:ins w:id="270" w:author="Unknown"/>
          <w:rFonts w:ascii="Times New Roman" w:eastAsia="Times New Roman" w:hAnsi="Times New Roman"/>
          <w:sz w:val="24"/>
          <w:szCs w:val="24"/>
          <w:lang w:eastAsia="es-AR"/>
        </w:rPr>
      </w:pPr>
      <w:ins w:id="271" w:author="Unknown">
        <w:r w:rsidRPr="00FA0719">
          <w:rPr>
            <w:rFonts w:ascii="Verdana" w:eastAsia="Times New Roman" w:hAnsi="Verdana" w:cs="Arial"/>
            <w:sz w:val="20"/>
            <w:szCs w:val="20"/>
            <w:lang w:eastAsia="es-AR"/>
          </w:rPr>
          <w:t>s.executeUpdate("INSERT INTO contacto (nombre, apellidos, telefono)</w:t>
        </w:r>
      </w:ins>
    </w:p>
    <w:p w:rsidR="00FA0719" w:rsidRPr="00FA0719" w:rsidRDefault="00FA0719" w:rsidP="00FA0719">
      <w:pPr>
        <w:spacing w:after="0" w:line="240" w:lineRule="auto"/>
        <w:jc w:val="both"/>
        <w:rPr>
          <w:ins w:id="272" w:author="Unknown"/>
          <w:rFonts w:ascii="Times New Roman" w:eastAsia="Times New Roman" w:hAnsi="Times New Roman"/>
          <w:sz w:val="24"/>
          <w:szCs w:val="24"/>
          <w:lang w:eastAsia="es-AR"/>
        </w:rPr>
      </w:pPr>
      <w:ins w:id="273" w:author="Unknown">
        <w:r w:rsidRPr="00FA0719">
          <w:rPr>
            <w:rFonts w:ascii="Verdana" w:eastAsia="Times New Roman" w:hAnsi="Verdana" w:cs="Arial"/>
            <w:sz w:val="20"/>
            <w:szCs w:val="20"/>
            <w:lang w:eastAsia="es-AR"/>
          </w:rPr>
          <w:t xml:space="preserve">                          VALUES ('" + nombres[i] + "','" + apellidos[i] + "','" + telefonos[i] + "' )");</w:t>
        </w:r>
      </w:ins>
    </w:p>
    <w:p w:rsidR="00FA0719" w:rsidRPr="00FA0719" w:rsidRDefault="00FA0719" w:rsidP="00FA0719">
      <w:pPr>
        <w:spacing w:after="0" w:line="240" w:lineRule="auto"/>
        <w:jc w:val="both"/>
        <w:rPr>
          <w:ins w:id="274" w:author="Unknown"/>
          <w:rFonts w:ascii="Times New Roman" w:eastAsia="Times New Roman" w:hAnsi="Times New Roman"/>
          <w:sz w:val="24"/>
          <w:szCs w:val="24"/>
          <w:lang w:eastAsia="es-AR"/>
        </w:rPr>
      </w:pPr>
      <w:ins w:id="275" w:author="Unknown">
        <w:r w:rsidRPr="00FA0719">
          <w:rPr>
            <w:rFonts w:ascii="Verdana" w:eastAsia="Times New Roman" w:hAnsi="Verdana" w:cs="Arial"/>
            <w:b/>
            <w:color w:val="000080"/>
            <w:sz w:val="20"/>
            <w:szCs w:val="20"/>
            <w:lang w:eastAsia="es-AR"/>
          </w:rPr>
          <w:t xml:space="preserve">Las variables de tipo String que corresponden a los datos de tipo VARCHAR de la tabla deben ir entre comillas simples. </w:t>
        </w:r>
      </w:ins>
    </w:p>
    <w:p w:rsidR="00FA0719" w:rsidRPr="00FA0719" w:rsidRDefault="00FA0719" w:rsidP="00FA0719">
      <w:pPr>
        <w:spacing w:after="0" w:line="240" w:lineRule="auto"/>
        <w:jc w:val="both"/>
        <w:rPr>
          <w:ins w:id="276" w:author="Unknown"/>
          <w:rFonts w:ascii="Times New Roman" w:eastAsia="Times New Roman" w:hAnsi="Times New Roman"/>
          <w:sz w:val="24"/>
          <w:szCs w:val="24"/>
          <w:lang w:eastAsia="es-AR"/>
        </w:rPr>
      </w:pPr>
      <w:ins w:id="277" w:author="Unknown">
        <w:r w:rsidRPr="00FA0719">
          <w:rPr>
            <w:rFonts w:ascii="Verdana" w:eastAsia="Times New Roman" w:hAnsi="Verdana" w:cs="Arial"/>
            <w:sz w:val="20"/>
            <w:szCs w:val="20"/>
            <w:lang w:eastAsia="es-AR"/>
          </w:rPr>
          <w:t>Si la instrucción se hiciera con datos fijos sería:</w:t>
        </w:r>
      </w:ins>
    </w:p>
    <w:p w:rsidR="00FA0719" w:rsidRPr="00FA0719" w:rsidRDefault="00FA0719" w:rsidP="00FA0719">
      <w:pPr>
        <w:spacing w:after="0" w:line="240" w:lineRule="auto"/>
        <w:rPr>
          <w:ins w:id="278" w:author="Unknown"/>
          <w:rFonts w:ascii="Times New Roman" w:eastAsia="Times New Roman" w:hAnsi="Times New Roman"/>
          <w:sz w:val="24"/>
          <w:szCs w:val="24"/>
          <w:lang w:eastAsia="es-AR"/>
        </w:rPr>
      </w:pPr>
      <w:ins w:id="279" w:author="Unknown">
        <w:r w:rsidRPr="00FA0719">
          <w:rPr>
            <w:rFonts w:ascii="Verdana" w:eastAsia="Times New Roman" w:hAnsi="Verdana"/>
            <w:sz w:val="20"/>
            <w:szCs w:val="20"/>
            <w:lang w:eastAsia="es-AR"/>
          </w:rPr>
          <w:t>INSERT INTO contacto (nombre, apellidos, telefono) VALUES ('Juan', 'Gomez', '</w:t>
        </w:r>
        <w:r w:rsidRPr="00FA0719">
          <w:rPr>
            <w:rFonts w:ascii="Verdana" w:eastAsia="Times New Roman" w:hAnsi="Verdana" w:cs="Arial"/>
            <w:sz w:val="20"/>
            <w:szCs w:val="20"/>
            <w:lang w:eastAsia="es-AR"/>
          </w:rPr>
          <w:t>987452154</w:t>
        </w:r>
        <w:r w:rsidRPr="00FA0719">
          <w:rPr>
            <w:rFonts w:ascii="Verdana" w:eastAsia="Times New Roman" w:hAnsi="Verdana"/>
            <w:sz w:val="20"/>
            <w:szCs w:val="20"/>
            <w:lang w:eastAsia="es-AR"/>
          </w:rPr>
          <w:t>');</w:t>
        </w:r>
      </w:ins>
    </w:p>
    <w:p w:rsidR="00FA0719" w:rsidRPr="00FA0719" w:rsidRDefault="00FA0719" w:rsidP="00FA0719">
      <w:pPr>
        <w:spacing w:after="0" w:line="240" w:lineRule="auto"/>
        <w:jc w:val="both"/>
        <w:rPr>
          <w:ins w:id="280" w:author="Unknown"/>
          <w:rFonts w:ascii="Times New Roman" w:eastAsia="Times New Roman" w:hAnsi="Times New Roman"/>
          <w:sz w:val="24"/>
          <w:szCs w:val="24"/>
          <w:lang w:eastAsia="es-AR"/>
        </w:rPr>
      </w:pPr>
      <w:ins w:id="281" w:author="Unknown">
        <w:r w:rsidRPr="00FA0719">
          <w:rPr>
            <w:rFonts w:ascii="Verdana" w:eastAsia="Times New Roman" w:hAnsi="Verdana" w:cs="Arial"/>
            <w:sz w:val="20"/>
            <w:szCs w:val="20"/>
            <w:lang w:eastAsia="es-AR"/>
          </w:rPr>
          <w:t>Las comillas no se escriben para datos numéricos.</w:t>
        </w:r>
      </w:ins>
    </w:p>
    <w:p w:rsidR="00FA0719" w:rsidRPr="00FA0719" w:rsidRDefault="00FA0719" w:rsidP="00FA0719">
      <w:pPr>
        <w:spacing w:after="120" w:line="240" w:lineRule="auto"/>
        <w:jc w:val="both"/>
        <w:rPr>
          <w:ins w:id="282" w:author="Unknown"/>
          <w:rFonts w:ascii="Times New Roman" w:eastAsia="Times New Roman" w:hAnsi="Times New Roman"/>
          <w:sz w:val="24"/>
          <w:szCs w:val="24"/>
          <w:lang w:eastAsia="es-AR"/>
        </w:rPr>
      </w:pPr>
      <w:ins w:id="283" w:author="Unknown">
        <w:r w:rsidRPr="00FA0719">
          <w:rPr>
            <w:rFonts w:ascii="Verdana" w:eastAsia="Times New Roman" w:hAnsi="Verdana" w:cs="Arial"/>
            <w:b/>
            <w:color w:val="000080"/>
            <w:sz w:val="20"/>
            <w:szCs w:val="20"/>
            <w:lang w:eastAsia="es-AR"/>
          </w:rPr>
          <w:t>Ejemplo 3</w:t>
        </w:r>
        <w:r w:rsidRPr="00FA0719">
          <w:rPr>
            <w:rFonts w:ascii="Verdana" w:eastAsia="Times New Roman" w:hAnsi="Verdana" w:cs="Arial"/>
            <w:sz w:val="20"/>
            <w:szCs w:val="20"/>
            <w:lang w:eastAsia="es-AR"/>
          </w:rPr>
          <w:t xml:space="preserve">: Modificar el teléfono del primer contacto de la tabla persona con nombre </w:t>
        </w:r>
        <w:r w:rsidRPr="00FA0719">
          <w:rPr>
            <w:rFonts w:ascii="Verdana" w:eastAsia="Times New Roman" w:hAnsi="Verdana" w:cs="Arial"/>
            <w:i/>
            <w:sz w:val="20"/>
            <w:szCs w:val="20"/>
            <w:lang w:eastAsia="es-AR"/>
          </w:rPr>
          <w:t>Juan</w:t>
        </w:r>
        <w:r w:rsidRPr="00FA0719">
          <w:rPr>
            <w:rFonts w:ascii="Verdana" w:eastAsia="Times New Roman" w:hAnsi="Verdana" w:cs="Arial"/>
            <w:sz w:val="20"/>
            <w:szCs w:val="20"/>
            <w:lang w:eastAsia="es-AR"/>
          </w:rPr>
          <w:t>.</w:t>
        </w:r>
      </w:ins>
    </w:p>
    <w:p w:rsidR="00FA0719" w:rsidRPr="00FA0719" w:rsidRDefault="00FA0719" w:rsidP="00FA0719">
      <w:pPr>
        <w:shd w:val="clear" w:color="auto" w:fill="F3F3F3"/>
        <w:spacing w:after="0" w:line="240" w:lineRule="auto"/>
        <w:rPr>
          <w:ins w:id="284" w:author="Unknown"/>
          <w:rFonts w:ascii="Times New Roman" w:eastAsia="Times New Roman" w:hAnsi="Times New Roman"/>
          <w:sz w:val="24"/>
          <w:szCs w:val="24"/>
          <w:lang w:eastAsia="es-AR"/>
        </w:rPr>
      </w:pPr>
      <w:ins w:id="285" w:author="Unknown">
        <w:r w:rsidRPr="00FA0719">
          <w:rPr>
            <w:rFonts w:ascii="Verdana" w:eastAsia="Times New Roman" w:hAnsi="Verdana" w:cs="Arial"/>
            <w:sz w:val="20"/>
            <w:szCs w:val="20"/>
            <w:lang w:val="en-GB" w:eastAsia="es-AR"/>
          </w:rPr>
          <w:t>import java.sql.*;</w:t>
        </w:r>
      </w:ins>
    </w:p>
    <w:p w:rsidR="00FA0719" w:rsidRPr="00FA0719" w:rsidRDefault="00FA0719" w:rsidP="00FA0719">
      <w:pPr>
        <w:shd w:val="clear" w:color="auto" w:fill="F3F3F3"/>
        <w:spacing w:after="0" w:line="240" w:lineRule="auto"/>
        <w:rPr>
          <w:ins w:id="286" w:author="Unknown"/>
          <w:rFonts w:ascii="Times New Roman" w:eastAsia="Times New Roman" w:hAnsi="Times New Roman"/>
          <w:sz w:val="24"/>
          <w:szCs w:val="24"/>
          <w:lang w:eastAsia="es-AR"/>
        </w:rPr>
      </w:pPr>
      <w:ins w:id="287" w:author="Unknown">
        <w:r w:rsidRPr="00FA0719">
          <w:rPr>
            <w:rFonts w:ascii="Verdana" w:eastAsia="Times New Roman" w:hAnsi="Verdana" w:cs="Arial"/>
            <w:sz w:val="20"/>
            <w:szCs w:val="20"/>
            <w:lang w:val="en-GB" w:eastAsia="es-AR"/>
          </w:rPr>
          <w:t>public class EjemploAccesoBD3 {</w:t>
        </w:r>
      </w:ins>
    </w:p>
    <w:p w:rsidR="00FA0719" w:rsidRPr="00FA0719" w:rsidRDefault="00FA0719" w:rsidP="00FA0719">
      <w:pPr>
        <w:shd w:val="clear" w:color="auto" w:fill="F3F3F3"/>
        <w:spacing w:after="0" w:line="240" w:lineRule="auto"/>
        <w:rPr>
          <w:ins w:id="288" w:author="Unknown"/>
          <w:rFonts w:ascii="Times New Roman" w:eastAsia="Times New Roman" w:hAnsi="Times New Roman"/>
          <w:sz w:val="24"/>
          <w:szCs w:val="24"/>
          <w:lang w:eastAsia="es-AR"/>
        </w:rPr>
      </w:pPr>
      <w:ins w:id="289" w:author="Unknown">
        <w:r w:rsidRPr="00FA0719">
          <w:rPr>
            <w:rFonts w:ascii="Verdana" w:eastAsia="Times New Roman" w:hAnsi="Verdana" w:cs="Arial"/>
            <w:sz w:val="20"/>
            <w:szCs w:val="20"/>
            <w:lang w:val="en-GB" w:eastAsia="es-AR"/>
          </w:rPr>
          <w:t xml:space="preserve">    public static void main(String[] args) {</w:t>
        </w:r>
      </w:ins>
    </w:p>
    <w:p w:rsidR="00FA0719" w:rsidRPr="00FA0719" w:rsidRDefault="00FA0719" w:rsidP="00FA0719">
      <w:pPr>
        <w:shd w:val="clear" w:color="auto" w:fill="F3F3F3"/>
        <w:spacing w:after="0" w:line="240" w:lineRule="auto"/>
        <w:rPr>
          <w:ins w:id="290" w:author="Unknown"/>
          <w:rFonts w:ascii="Times New Roman" w:eastAsia="Times New Roman" w:hAnsi="Times New Roman"/>
          <w:sz w:val="24"/>
          <w:szCs w:val="24"/>
          <w:lang w:eastAsia="es-AR"/>
        </w:rPr>
      </w:pPr>
      <w:ins w:id="291" w:author="Unknown">
        <w:r w:rsidRPr="00FA0719">
          <w:rPr>
            <w:rFonts w:ascii="Verdana" w:eastAsia="Times New Roman" w:hAnsi="Verdana" w:cs="Arial"/>
            <w:sz w:val="20"/>
            <w:szCs w:val="20"/>
            <w:lang w:val="en-GB" w:eastAsia="es-AR"/>
          </w:rPr>
          <w:t xml:space="preserve">        Connection conexion = null;</w:t>
        </w:r>
      </w:ins>
    </w:p>
    <w:p w:rsidR="00FA0719" w:rsidRPr="00FA0719" w:rsidRDefault="00FA0719" w:rsidP="00FA0719">
      <w:pPr>
        <w:shd w:val="clear" w:color="auto" w:fill="F3F3F3"/>
        <w:spacing w:after="0" w:line="240" w:lineRule="auto"/>
        <w:rPr>
          <w:ins w:id="292" w:author="Unknown"/>
          <w:rFonts w:ascii="Times New Roman" w:eastAsia="Times New Roman" w:hAnsi="Times New Roman"/>
          <w:sz w:val="24"/>
          <w:szCs w:val="24"/>
          <w:lang w:eastAsia="es-AR"/>
        </w:rPr>
      </w:pPr>
      <w:ins w:id="293" w:author="Unknown">
        <w:r w:rsidRPr="00FA0719">
          <w:rPr>
            <w:rFonts w:ascii="Verdana" w:eastAsia="Times New Roman" w:hAnsi="Verdana" w:cs="Arial"/>
            <w:sz w:val="20"/>
            <w:szCs w:val="20"/>
            <w:lang w:val="en-GB" w:eastAsia="es-AR"/>
          </w:rPr>
          <w:t xml:space="preserve">        int id;</w:t>
        </w:r>
      </w:ins>
    </w:p>
    <w:p w:rsidR="00FA0719" w:rsidRPr="00FA0719" w:rsidRDefault="00FA0719" w:rsidP="00FA0719">
      <w:pPr>
        <w:shd w:val="clear" w:color="auto" w:fill="F3F3F3"/>
        <w:spacing w:after="0" w:line="240" w:lineRule="auto"/>
        <w:rPr>
          <w:ins w:id="294" w:author="Unknown"/>
          <w:rFonts w:ascii="Times New Roman" w:eastAsia="Times New Roman" w:hAnsi="Times New Roman"/>
          <w:sz w:val="24"/>
          <w:szCs w:val="24"/>
          <w:lang w:eastAsia="es-AR"/>
        </w:rPr>
      </w:pPr>
      <w:ins w:id="295" w:author="Unknown">
        <w:r w:rsidRPr="00FA0719">
          <w:rPr>
            <w:rFonts w:ascii="Verdana" w:eastAsia="Times New Roman" w:hAnsi="Verdana" w:cs="Arial"/>
            <w:sz w:val="20"/>
            <w:szCs w:val="20"/>
            <w:lang w:val="en-GB" w:eastAsia="es-AR"/>
          </w:rPr>
          <w:t xml:space="preserve">        try {</w:t>
        </w:r>
      </w:ins>
    </w:p>
    <w:p w:rsidR="00FA0719" w:rsidRPr="00FA0719" w:rsidRDefault="00FA0719" w:rsidP="00FA0719">
      <w:pPr>
        <w:shd w:val="clear" w:color="auto" w:fill="F3F3F3"/>
        <w:spacing w:after="0" w:line="240" w:lineRule="auto"/>
        <w:rPr>
          <w:ins w:id="296" w:author="Unknown"/>
          <w:rFonts w:ascii="Times New Roman" w:eastAsia="Times New Roman" w:hAnsi="Times New Roman"/>
          <w:sz w:val="24"/>
          <w:szCs w:val="24"/>
          <w:lang w:eastAsia="es-AR"/>
        </w:rPr>
      </w:pPr>
      <w:ins w:id="297" w:author="Unknown">
        <w:r w:rsidRPr="00FA0719">
          <w:rPr>
            <w:rFonts w:ascii="Verdana" w:eastAsia="Times New Roman" w:hAnsi="Verdana" w:cs="Arial"/>
            <w:color w:val="000080"/>
            <w:sz w:val="20"/>
            <w:szCs w:val="20"/>
            <w:lang w:val="en-GB" w:eastAsia="es-AR"/>
          </w:rPr>
          <w:t xml:space="preserve">            </w:t>
        </w:r>
        <w:r w:rsidRPr="00FA0719">
          <w:rPr>
            <w:rFonts w:ascii="Verdana" w:eastAsia="Times New Roman" w:hAnsi="Verdana" w:cs="Arial"/>
            <w:color w:val="000080"/>
            <w:sz w:val="20"/>
            <w:szCs w:val="20"/>
            <w:lang w:eastAsia="es-AR"/>
          </w:rPr>
          <w:t>// Cargar el driver</w:t>
        </w:r>
      </w:ins>
    </w:p>
    <w:p w:rsidR="00FA0719" w:rsidRPr="00FA0719" w:rsidRDefault="00FA0719" w:rsidP="00FA0719">
      <w:pPr>
        <w:shd w:val="clear" w:color="auto" w:fill="F3F3F3"/>
        <w:spacing w:after="0" w:line="240" w:lineRule="auto"/>
        <w:rPr>
          <w:ins w:id="298" w:author="Unknown"/>
          <w:rFonts w:ascii="Times New Roman" w:eastAsia="Times New Roman" w:hAnsi="Times New Roman"/>
          <w:sz w:val="24"/>
          <w:szCs w:val="24"/>
          <w:lang w:eastAsia="es-AR"/>
        </w:rPr>
      </w:pPr>
      <w:ins w:id="299" w:author="Unknown">
        <w:r w:rsidRPr="00FA0719">
          <w:rPr>
            <w:rFonts w:ascii="Verdana" w:eastAsia="Times New Roman" w:hAnsi="Verdana" w:cs="Arial"/>
            <w:sz w:val="20"/>
            <w:szCs w:val="20"/>
            <w:lang w:eastAsia="es-AR"/>
          </w:rPr>
          <w:t xml:space="preserve">            Class.forName("com.mysql.jdbc.Driver");</w:t>
        </w:r>
      </w:ins>
    </w:p>
    <w:p w:rsidR="00FA0719" w:rsidRPr="00FA0719" w:rsidRDefault="00FA0719" w:rsidP="00FA0719">
      <w:pPr>
        <w:shd w:val="clear" w:color="auto" w:fill="F3F3F3"/>
        <w:spacing w:after="0" w:line="240" w:lineRule="auto"/>
        <w:rPr>
          <w:ins w:id="300"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301" w:author="Unknown"/>
          <w:rFonts w:ascii="Times New Roman" w:eastAsia="Times New Roman" w:hAnsi="Times New Roman"/>
          <w:sz w:val="24"/>
          <w:szCs w:val="24"/>
          <w:lang w:eastAsia="es-AR"/>
        </w:rPr>
      </w:pPr>
      <w:ins w:id="302" w:author="Unknown">
        <w:r w:rsidRPr="00FA0719">
          <w:rPr>
            <w:rFonts w:ascii="Verdana" w:eastAsia="Times New Roman" w:hAnsi="Verdana" w:cs="Arial"/>
            <w:color w:val="000080"/>
            <w:sz w:val="20"/>
            <w:szCs w:val="20"/>
            <w:lang w:eastAsia="es-AR"/>
          </w:rPr>
          <w:t xml:space="preserve">            // Se obtiene una conexión con la base de datos.</w:t>
        </w:r>
      </w:ins>
    </w:p>
    <w:p w:rsidR="00FA0719" w:rsidRPr="00FA0719" w:rsidRDefault="00FA0719" w:rsidP="00FA0719">
      <w:pPr>
        <w:shd w:val="clear" w:color="auto" w:fill="F3F3F3"/>
        <w:spacing w:after="0" w:line="240" w:lineRule="auto"/>
        <w:rPr>
          <w:ins w:id="303" w:author="Unknown"/>
          <w:rFonts w:ascii="Times New Roman" w:eastAsia="Times New Roman" w:hAnsi="Times New Roman"/>
          <w:sz w:val="24"/>
          <w:szCs w:val="24"/>
          <w:lang w:eastAsia="es-AR"/>
        </w:rPr>
      </w:pPr>
      <w:ins w:id="304"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conexion = DriverManager.getConnection("jdbc:mysql://localhost/prueba", "root", "1daw");</w:t>
        </w:r>
      </w:ins>
    </w:p>
    <w:p w:rsidR="00FA0719" w:rsidRPr="00FA0719" w:rsidRDefault="00FA0719" w:rsidP="00FA0719">
      <w:pPr>
        <w:shd w:val="clear" w:color="auto" w:fill="F3F3F3"/>
        <w:spacing w:after="0" w:line="240" w:lineRule="auto"/>
        <w:rPr>
          <w:ins w:id="305"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306" w:author="Unknown"/>
          <w:rFonts w:ascii="Times New Roman" w:eastAsia="Times New Roman" w:hAnsi="Times New Roman"/>
          <w:sz w:val="24"/>
          <w:szCs w:val="24"/>
          <w:lang w:eastAsia="es-AR"/>
        </w:rPr>
      </w:pPr>
      <w:ins w:id="307" w:author="Unknown">
        <w:r w:rsidRPr="00FA0719">
          <w:rPr>
            <w:rFonts w:ascii="Verdana" w:eastAsia="Times New Roman" w:hAnsi="Verdana" w:cs="Arial"/>
            <w:color w:val="000080"/>
            <w:sz w:val="20"/>
            <w:szCs w:val="20"/>
            <w:lang w:val="en-GB" w:eastAsia="es-AR"/>
          </w:rPr>
          <w:t xml:space="preserve">            // Se crea un Statement, para realizar el query</w:t>
        </w:r>
      </w:ins>
    </w:p>
    <w:p w:rsidR="00FA0719" w:rsidRPr="00FA0719" w:rsidRDefault="00FA0719" w:rsidP="00FA0719">
      <w:pPr>
        <w:shd w:val="clear" w:color="auto" w:fill="F3F3F3"/>
        <w:spacing w:after="0" w:line="240" w:lineRule="auto"/>
        <w:rPr>
          <w:ins w:id="308" w:author="Unknown"/>
          <w:rFonts w:ascii="Times New Roman" w:eastAsia="Times New Roman" w:hAnsi="Times New Roman"/>
          <w:sz w:val="24"/>
          <w:szCs w:val="24"/>
          <w:lang w:eastAsia="es-AR"/>
        </w:rPr>
      </w:pPr>
      <w:ins w:id="309" w:author="Unknown">
        <w:r w:rsidRPr="00FA0719">
          <w:rPr>
            <w:rFonts w:ascii="Verdana" w:eastAsia="Times New Roman" w:hAnsi="Verdana" w:cs="Arial"/>
            <w:sz w:val="20"/>
            <w:szCs w:val="20"/>
            <w:lang w:val="en-GB" w:eastAsia="es-AR"/>
          </w:rPr>
          <w:t xml:space="preserve">            Statement s = conexion.createStatement();</w:t>
        </w:r>
      </w:ins>
    </w:p>
    <w:p w:rsidR="00FA0719" w:rsidRPr="00FA0719" w:rsidRDefault="00FA0719" w:rsidP="00FA0719">
      <w:pPr>
        <w:shd w:val="clear" w:color="auto" w:fill="F3F3F3"/>
        <w:spacing w:after="0" w:line="240" w:lineRule="auto"/>
        <w:rPr>
          <w:ins w:id="310" w:author="Unknown"/>
          <w:rFonts w:ascii="Times New Roman" w:eastAsia="Times New Roman" w:hAnsi="Times New Roman"/>
          <w:sz w:val="24"/>
          <w:szCs w:val="24"/>
          <w:lang w:eastAsia="es-AR"/>
        </w:rPr>
      </w:pPr>
      <w:ins w:id="311"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rPr>
          <w:ins w:id="312" w:author="Unknown"/>
          <w:rFonts w:ascii="Times New Roman" w:eastAsia="Times New Roman" w:hAnsi="Times New Roman"/>
          <w:sz w:val="24"/>
          <w:szCs w:val="24"/>
          <w:lang w:eastAsia="es-AR"/>
        </w:rPr>
      </w:pPr>
      <w:ins w:id="313" w:author="Unknown">
        <w:r w:rsidRPr="00FA0719">
          <w:rPr>
            <w:rFonts w:ascii="Verdana" w:eastAsia="Times New Roman" w:hAnsi="Verdana" w:cs="Arial"/>
            <w:color w:val="000080"/>
            <w:sz w:val="20"/>
            <w:szCs w:val="20"/>
            <w:lang w:val="en-GB" w:eastAsia="es-AR"/>
          </w:rPr>
          <w:t xml:space="preserve">            </w:t>
        </w:r>
        <w:r w:rsidRPr="00FA0719">
          <w:rPr>
            <w:rFonts w:ascii="Verdana" w:eastAsia="Times New Roman" w:hAnsi="Verdana" w:cs="Arial"/>
            <w:color w:val="000080"/>
            <w:sz w:val="20"/>
            <w:szCs w:val="20"/>
            <w:lang w:eastAsia="es-AR"/>
          </w:rPr>
          <w:t>// Se realiza la consulta</w:t>
        </w:r>
      </w:ins>
    </w:p>
    <w:p w:rsidR="00FA0719" w:rsidRPr="00FA0719" w:rsidRDefault="00FA0719" w:rsidP="00FA0719">
      <w:pPr>
        <w:shd w:val="clear" w:color="auto" w:fill="F3F3F3"/>
        <w:spacing w:after="0" w:line="240" w:lineRule="auto"/>
        <w:rPr>
          <w:ins w:id="314" w:author="Unknown"/>
          <w:rFonts w:ascii="Times New Roman" w:eastAsia="Times New Roman" w:hAnsi="Times New Roman"/>
          <w:sz w:val="24"/>
          <w:szCs w:val="24"/>
          <w:lang w:eastAsia="es-AR"/>
        </w:rPr>
      </w:pPr>
      <w:ins w:id="315" w:author="Unknown">
        <w:r w:rsidRPr="00FA0719">
          <w:rPr>
            <w:rFonts w:ascii="Verdana" w:eastAsia="Times New Roman" w:hAnsi="Verdana" w:cs="Arial"/>
            <w:color w:val="000080"/>
            <w:sz w:val="20"/>
            <w:szCs w:val="20"/>
            <w:lang w:eastAsia="es-AR"/>
          </w:rPr>
          <w:t xml:space="preserve">            // Queremos obtener el id del primer contacto con nombre Juan</w:t>
        </w:r>
      </w:ins>
    </w:p>
    <w:p w:rsidR="00FA0719" w:rsidRPr="00FA0719" w:rsidRDefault="00FA0719" w:rsidP="00FA0719">
      <w:pPr>
        <w:shd w:val="clear" w:color="auto" w:fill="F3F3F3"/>
        <w:spacing w:after="0" w:line="240" w:lineRule="auto"/>
        <w:rPr>
          <w:ins w:id="316" w:author="Unknown"/>
          <w:rFonts w:ascii="Times New Roman" w:eastAsia="Times New Roman" w:hAnsi="Times New Roman"/>
          <w:sz w:val="24"/>
          <w:szCs w:val="24"/>
          <w:lang w:eastAsia="es-AR"/>
        </w:rPr>
      </w:pPr>
      <w:ins w:id="317"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ResultSet rs = s.executeQuery("SELECT id FROM contacto WHERE nombre='Juan'");</w:t>
        </w:r>
      </w:ins>
    </w:p>
    <w:p w:rsidR="00FA0719" w:rsidRPr="00FA0719" w:rsidRDefault="00FA0719" w:rsidP="00FA0719">
      <w:pPr>
        <w:shd w:val="clear" w:color="auto" w:fill="F3F3F3"/>
        <w:spacing w:after="0" w:line="240" w:lineRule="auto"/>
        <w:rPr>
          <w:ins w:id="318" w:author="Unknown"/>
          <w:rFonts w:ascii="Times New Roman" w:eastAsia="Times New Roman" w:hAnsi="Times New Roman"/>
          <w:sz w:val="24"/>
          <w:szCs w:val="24"/>
          <w:lang w:eastAsia="es-AR"/>
        </w:rPr>
      </w:pPr>
      <w:ins w:id="319"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rPr>
          <w:ins w:id="320" w:author="Unknown"/>
          <w:rFonts w:ascii="Times New Roman" w:eastAsia="Times New Roman" w:hAnsi="Times New Roman"/>
          <w:sz w:val="24"/>
          <w:szCs w:val="24"/>
          <w:lang w:eastAsia="es-AR"/>
        </w:rPr>
      </w:pPr>
      <w:ins w:id="321" w:author="Unknown">
        <w:r w:rsidRPr="00FA0719">
          <w:rPr>
            <w:rFonts w:ascii="Verdana" w:eastAsia="Times New Roman" w:hAnsi="Verdana" w:cs="Arial"/>
            <w:sz w:val="20"/>
            <w:szCs w:val="20"/>
            <w:lang w:val="en-GB" w:eastAsia="es-AR"/>
          </w:rPr>
          <w:lastRenderedPageBreak/>
          <w:t xml:space="preserve">             </w:t>
        </w:r>
      </w:ins>
    </w:p>
    <w:p w:rsidR="00FA0719" w:rsidRPr="00FA0719" w:rsidRDefault="00FA0719" w:rsidP="00FA0719">
      <w:pPr>
        <w:shd w:val="clear" w:color="auto" w:fill="F3F3F3"/>
        <w:spacing w:after="0" w:line="240" w:lineRule="auto"/>
        <w:rPr>
          <w:ins w:id="322" w:author="Unknown"/>
          <w:rFonts w:ascii="Times New Roman" w:eastAsia="Times New Roman" w:hAnsi="Times New Roman"/>
          <w:sz w:val="24"/>
          <w:szCs w:val="24"/>
          <w:lang w:eastAsia="es-AR"/>
        </w:rPr>
      </w:pPr>
      <w:ins w:id="323" w:author="Unknown">
        <w:r w:rsidRPr="00FA0719">
          <w:rPr>
            <w:rFonts w:ascii="Verdana" w:eastAsia="Times New Roman" w:hAnsi="Verdana" w:cs="Arial"/>
            <w:sz w:val="20"/>
            <w:szCs w:val="20"/>
            <w:lang w:eastAsia="es-AR"/>
          </w:rPr>
          <w:t xml:space="preserve">            if(rs.next()){   </w:t>
        </w:r>
        <w:r w:rsidRPr="00FA0719">
          <w:rPr>
            <w:rFonts w:ascii="Verdana" w:eastAsia="Times New Roman" w:hAnsi="Verdana" w:cs="Arial"/>
            <w:color w:val="000080"/>
            <w:sz w:val="20"/>
            <w:szCs w:val="20"/>
            <w:lang w:eastAsia="es-AR"/>
          </w:rPr>
          <w:t>//Si rs.next() devuelve true significa que al menos hay un registro</w:t>
        </w:r>
      </w:ins>
    </w:p>
    <w:p w:rsidR="00FA0719" w:rsidRPr="00FA0719" w:rsidRDefault="00FA0719" w:rsidP="00FA0719">
      <w:pPr>
        <w:shd w:val="clear" w:color="auto" w:fill="F3F3F3"/>
        <w:spacing w:after="0" w:line="240" w:lineRule="auto"/>
        <w:rPr>
          <w:ins w:id="324" w:author="Unknown"/>
          <w:rFonts w:ascii="Times New Roman" w:eastAsia="Times New Roman" w:hAnsi="Times New Roman"/>
          <w:sz w:val="24"/>
          <w:szCs w:val="24"/>
          <w:lang w:eastAsia="es-AR"/>
        </w:rPr>
      </w:pPr>
      <w:ins w:id="325" w:author="Unknown">
        <w:r w:rsidRPr="00FA0719">
          <w:rPr>
            <w:rFonts w:ascii="Verdana" w:eastAsia="Times New Roman" w:hAnsi="Verdana" w:cs="Arial"/>
            <w:sz w:val="20"/>
            <w:szCs w:val="20"/>
            <w:lang w:eastAsia="es-AR"/>
          </w:rPr>
          <w:t xml:space="preserve">               id = rs.getInt("id");  </w:t>
        </w:r>
        <w:r w:rsidRPr="00FA0719">
          <w:rPr>
            <w:rFonts w:ascii="Verdana" w:eastAsia="Times New Roman" w:hAnsi="Verdana" w:cs="Arial"/>
            <w:color w:val="000080"/>
            <w:sz w:val="20"/>
            <w:szCs w:val="20"/>
            <w:lang w:eastAsia="es-AR"/>
          </w:rPr>
          <w:t>//se obtienen su id</w:t>
        </w:r>
      </w:ins>
    </w:p>
    <w:p w:rsidR="00FA0719" w:rsidRPr="00FA0719" w:rsidRDefault="00FA0719" w:rsidP="00FA0719">
      <w:pPr>
        <w:shd w:val="clear" w:color="auto" w:fill="F3F3F3"/>
        <w:spacing w:after="0" w:line="240" w:lineRule="auto"/>
        <w:rPr>
          <w:ins w:id="326" w:author="Unknown"/>
          <w:rFonts w:ascii="Times New Roman" w:eastAsia="Times New Roman" w:hAnsi="Times New Roman"/>
          <w:sz w:val="24"/>
          <w:szCs w:val="24"/>
          <w:lang w:eastAsia="es-AR"/>
        </w:rPr>
      </w:pPr>
      <w:ins w:id="327" w:author="Unknown">
        <w:r w:rsidRPr="00FA0719">
          <w:rPr>
            <w:rFonts w:ascii="Verdana" w:eastAsia="Times New Roman" w:hAnsi="Verdana" w:cs="Arial"/>
            <w:color w:val="000080"/>
            <w:sz w:val="20"/>
            <w:szCs w:val="20"/>
            <w:lang w:eastAsia="es-AR"/>
          </w:rPr>
          <w:t xml:space="preserve">               //se actualiza el registro</w:t>
        </w:r>
      </w:ins>
    </w:p>
    <w:p w:rsidR="00FA0719" w:rsidRPr="00FA0719" w:rsidRDefault="00FA0719" w:rsidP="00FA0719">
      <w:pPr>
        <w:shd w:val="clear" w:color="auto" w:fill="F3F3F3"/>
        <w:spacing w:after="0" w:line="240" w:lineRule="auto"/>
        <w:rPr>
          <w:ins w:id="328" w:author="Unknown"/>
          <w:rFonts w:ascii="Times New Roman" w:eastAsia="Times New Roman" w:hAnsi="Times New Roman"/>
          <w:sz w:val="24"/>
          <w:szCs w:val="24"/>
          <w:lang w:eastAsia="es-AR"/>
        </w:rPr>
      </w:pPr>
      <w:ins w:id="329" w:author="Unknown">
        <w:r w:rsidRPr="00FA0719">
          <w:rPr>
            <w:rFonts w:ascii="Verdana" w:eastAsia="Times New Roman" w:hAnsi="Verdana" w:cs="Arial"/>
            <w:sz w:val="20"/>
            <w:szCs w:val="20"/>
            <w:lang w:eastAsia="es-AR"/>
          </w:rPr>
          <w:t xml:space="preserve">               s.executeUpdate("UPDATE contacto SET telefono='987654321' WHERE id="+id);</w:t>
        </w:r>
      </w:ins>
    </w:p>
    <w:p w:rsidR="00FA0719" w:rsidRPr="00FA0719" w:rsidRDefault="00FA0719" w:rsidP="00FA0719">
      <w:pPr>
        <w:shd w:val="clear" w:color="auto" w:fill="F3F3F3"/>
        <w:spacing w:after="0" w:line="240" w:lineRule="auto"/>
        <w:rPr>
          <w:ins w:id="330" w:author="Unknown"/>
          <w:rFonts w:ascii="Times New Roman" w:eastAsia="Times New Roman" w:hAnsi="Times New Roman"/>
          <w:sz w:val="24"/>
          <w:szCs w:val="24"/>
          <w:lang w:eastAsia="es-AR"/>
        </w:rPr>
      </w:pPr>
      <w:ins w:id="331" w:author="Unknown">
        <w:r w:rsidRPr="00FA0719">
          <w:rPr>
            <w:rFonts w:ascii="Verdana" w:eastAsia="Times New Roman" w:hAnsi="Verdana" w:cs="Arial"/>
            <w:sz w:val="20"/>
            <w:szCs w:val="20"/>
            <w:lang w:eastAsia="es-AR"/>
          </w:rPr>
          <w:t xml:space="preserve">            }</w:t>
        </w:r>
      </w:ins>
    </w:p>
    <w:p w:rsidR="00FA0719" w:rsidRPr="00FA0719" w:rsidRDefault="00FA0719" w:rsidP="00FA0719">
      <w:pPr>
        <w:shd w:val="clear" w:color="auto" w:fill="F3F3F3"/>
        <w:spacing w:after="0" w:line="240" w:lineRule="auto"/>
        <w:rPr>
          <w:ins w:id="332" w:author="Unknown"/>
          <w:rFonts w:ascii="Times New Roman" w:eastAsia="Times New Roman" w:hAnsi="Times New Roman"/>
          <w:sz w:val="24"/>
          <w:szCs w:val="24"/>
          <w:lang w:eastAsia="es-AR"/>
        </w:rPr>
      </w:pPr>
      <w:ins w:id="333" w:author="Unknown">
        <w:r w:rsidRPr="00FA0719">
          <w:rPr>
            <w:rFonts w:ascii="Verdana" w:eastAsia="Times New Roman" w:hAnsi="Verdana" w:cs="Arial"/>
            <w:sz w:val="20"/>
            <w:szCs w:val="20"/>
            <w:lang w:eastAsia="es-AR"/>
          </w:rPr>
          <w:t xml:space="preserve">        } catch (SQLException e) {</w:t>
        </w:r>
      </w:ins>
    </w:p>
    <w:p w:rsidR="00FA0719" w:rsidRPr="00FA0719" w:rsidRDefault="00FA0719" w:rsidP="00FA0719">
      <w:pPr>
        <w:shd w:val="clear" w:color="auto" w:fill="F3F3F3"/>
        <w:spacing w:after="0" w:line="240" w:lineRule="auto"/>
        <w:rPr>
          <w:ins w:id="334" w:author="Unknown"/>
          <w:rFonts w:ascii="Times New Roman" w:eastAsia="Times New Roman" w:hAnsi="Times New Roman"/>
          <w:sz w:val="24"/>
          <w:szCs w:val="24"/>
          <w:lang w:eastAsia="es-AR"/>
        </w:rPr>
      </w:pPr>
      <w:ins w:id="335" w:author="Unknown">
        <w:r w:rsidRPr="00FA0719">
          <w:rPr>
            <w:rFonts w:ascii="Verdana" w:eastAsia="Times New Roman" w:hAnsi="Verdana" w:cs="Arial"/>
            <w:sz w:val="20"/>
            <w:szCs w:val="20"/>
            <w:lang w:eastAsia="es-AR"/>
          </w:rPr>
          <w:t xml:space="preserve">            System.out.println(e.getMessage());</w:t>
        </w:r>
      </w:ins>
    </w:p>
    <w:p w:rsidR="00FA0719" w:rsidRPr="00FA0719" w:rsidRDefault="00FA0719" w:rsidP="00FA0719">
      <w:pPr>
        <w:shd w:val="clear" w:color="auto" w:fill="F3F3F3"/>
        <w:spacing w:after="0" w:line="240" w:lineRule="auto"/>
        <w:rPr>
          <w:ins w:id="336" w:author="Unknown"/>
          <w:rFonts w:ascii="Times New Roman" w:eastAsia="Times New Roman" w:hAnsi="Times New Roman"/>
          <w:sz w:val="24"/>
          <w:szCs w:val="24"/>
          <w:lang w:eastAsia="es-AR"/>
        </w:rPr>
      </w:pPr>
      <w:ins w:id="337"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 catch (ClassNotFoundException e) {</w:t>
        </w:r>
      </w:ins>
    </w:p>
    <w:p w:rsidR="00FA0719" w:rsidRPr="00FA0719" w:rsidRDefault="00FA0719" w:rsidP="00FA0719">
      <w:pPr>
        <w:shd w:val="clear" w:color="auto" w:fill="F3F3F3"/>
        <w:spacing w:after="0" w:line="240" w:lineRule="auto"/>
        <w:rPr>
          <w:ins w:id="338" w:author="Unknown"/>
          <w:rFonts w:ascii="Times New Roman" w:eastAsia="Times New Roman" w:hAnsi="Times New Roman"/>
          <w:sz w:val="24"/>
          <w:szCs w:val="24"/>
          <w:lang w:eastAsia="es-AR"/>
        </w:rPr>
      </w:pPr>
      <w:ins w:id="339" w:author="Unknown">
        <w:r w:rsidRPr="00FA0719">
          <w:rPr>
            <w:rFonts w:ascii="Verdana" w:eastAsia="Times New Roman" w:hAnsi="Verdana" w:cs="Arial"/>
            <w:sz w:val="20"/>
            <w:szCs w:val="20"/>
            <w:lang w:val="en-GB" w:eastAsia="es-AR"/>
          </w:rPr>
          <w:t xml:space="preserve">            System.out.println(e.getMessage());</w:t>
        </w:r>
      </w:ins>
    </w:p>
    <w:p w:rsidR="00FA0719" w:rsidRPr="00FA0719" w:rsidRDefault="00FA0719" w:rsidP="00FA0719">
      <w:pPr>
        <w:shd w:val="clear" w:color="auto" w:fill="F3F3F3"/>
        <w:spacing w:after="0" w:line="240" w:lineRule="auto"/>
        <w:rPr>
          <w:ins w:id="340" w:author="Unknown"/>
          <w:rFonts w:ascii="Times New Roman" w:eastAsia="Times New Roman" w:hAnsi="Times New Roman"/>
          <w:sz w:val="24"/>
          <w:szCs w:val="24"/>
          <w:lang w:eastAsia="es-AR"/>
        </w:rPr>
      </w:pPr>
      <w:ins w:id="341" w:author="Unknown">
        <w:r w:rsidRPr="00FA0719">
          <w:rPr>
            <w:rFonts w:ascii="Verdana" w:eastAsia="Times New Roman" w:hAnsi="Verdana" w:cs="Arial"/>
            <w:sz w:val="20"/>
            <w:szCs w:val="20"/>
            <w:lang w:val="en-GB" w:eastAsia="es-AR"/>
          </w:rPr>
          <w:t xml:space="preserve">        </w:t>
        </w:r>
        <w:r w:rsidRPr="00FA0719">
          <w:rPr>
            <w:rFonts w:ascii="Verdana" w:eastAsia="Times New Roman" w:hAnsi="Verdana" w:cs="Arial"/>
            <w:sz w:val="20"/>
            <w:szCs w:val="20"/>
            <w:lang w:eastAsia="es-AR"/>
          </w:rPr>
          <w:t>} finally { // Se cierra la conexión con la base de datos.</w:t>
        </w:r>
      </w:ins>
    </w:p>
    <w:p w:rsidR="00FA0719" w:rsidRPr="00FA0719" w:rsidRDefault="00FA0719" w:rsidP="00FA0719">
      <w:pPr>
        <w:shd w:val="clear" w:color="auto" w:fill="F3F3F3"/>
        <w:spacing w:after="0" w:line="240" w:lineRule="auto"/>
        <w:rPr>
          <w:ins w:id="342" w:author="Unknown"/>
          <w:rFonts w:ascii="Times New Roman" w:eastAsia="Times New Roman" w:hAnsi="Times New Roman"/>
          <w:sz w:val="24"/>
          <w:szCs w:val="24"/>
          <w:lang w:eastAsia="es-AR"/>
        </w:rPr>
      </w:pPr>
      <w:ins w:id="343" w:author="Unknown">
        <w:r w:rsidRPr="00FA0719">
          <w:rPr>
            <w:rFonts w:ascii="Verdana" w:eastAsia="Times New Roman" w:hAnsi="Verdana" w:cs="Arial"/>
            <w:sz w:val="20"/>
            <w:szCs w:val="20"/>
            <w:lang w:eastAsia="es-AR"/>
          </w:rPr>
          <w:t xml:space="preserve">            </w:t>
        </w:r>
        <w:r w:rsidRPr="00FA0719">
          <w:rPr>
            <w:rFonts w:ascii="Verdana" w:eastAsia="Times New Roman" w:hAnsi="Verdana" w:cs="Arial"/>
            <w:sz w:val="20"/>
            <w:szCs w:val="20"/>
            <w:lang w:val="en-GB" w:eastAsia="es-AR"/>
          </w:rPr>
          <w:t>try {</w:t>
        </w:r>
      </w:ins>
    </w:p>
    <w:p w:rsidR="00FA0719" w:rsidRPr="00FA0719" w:rsidRDefault="00FA0719" w:rsidP="00FA0719">
      <w:pPr>
        <w:shd w:val="clear" w:color="auto" w:fill="F3F3F3"/>
        <w:spacing w:after="0" w:line="240" w:lineRule="auto"/>
        <w:rPr>
          <w:ins w:id="344" w:author="Unknown"/>
          <w:rFonts w:ascii="Times New Roman" w:eastAsia="Times New Roman" w:hAnsi="Times New Roman"/>
          <w:sz w:val="24"/>
          <w:szCs w:val="24"/>
          <w:lang w:eastAsia="es-AR"/>
        </w:rPr>
      </w:pPr>
      <w:ins w:id="345" w:author="Unknown">
        <w:r w:rsidRPr="00FA0719">
          <w:rPr>
            <w:rFonts w:ascii="Verdana" w:eastAsia="Times New Roman" w:hAnsi="Verdana" w:cs="Arial"/>
            <w:sz w:val="20"/>
            <w:szCs w:val="20"/>
            <w:lang w:val="en-GB" w:eastAsia="es-AR"/>
          </w:rPr>
          <w:t xml:space="preserve">                if (conexion != null) {</w:t>
        </w:r>
      </w:ins>
    </w:p>
    <w:p w:rsidR="00FA0719" w:rsidRPr="00FA0719" w:rsidRDefault="00FA0719" w:rsidP="00FA0719">
      <w:pPr>
        <w:shd w:val="clear" w:color="auto" w:fill="F3F3F3"/>
        <w:spacing w:after="0" w:line="240" w:lineRule="auto"/>
        <w:rPr>
          <w:ins w:id="346" w:author="Unknown"/>
          <w:rFonts w:ascii="Times New Roman" w:eastAsia="Times New Roman" w:hAnsi="Times New Roman"/>
          <w:sz w:val="24"/>
          <w:szCs w:val="24"/>
          <w:lang w:eastAsia="es-AR"/>
        </w:rPr>
      </w:pPr>
      <w:ins w:id="347" w:author="Unknown">
        <w:r w:rsidRPr="00FA0719">
          <w:rPr>
            <w:rFonts w:ascii="Verdana" w:eastAsia="Times New Roman" w:hAnsi="Verdana" w:cs="Arial"/>
            <w:sz w:val="20"/>
            <w:szCs w:val="20"/>
            <w:lang w:val="en-GB" w:eastAsia="es-AR"/>
          </w:rPr>
          <w:t xml:space="preserve">                    conexion.close();</w:t>
        </w:r>
      </w:ins>
    </w:p>
    <w:p w:rsidR="00FA0719" w:rsidRPr="00FA0719" w:rsidRDefault="00FA0719" w:rsidP="00FA0719">
      <w:pPr>
        <w:shd w:val="clear" w:color="auto" w:fill="F3F3F3"/>
        <w:spacing w:after="0" w:line="240" w:lineRule="auto"/>
        <w:rPr>
          <w:ins w:id="348" w:author="Unknown"/>
          <w:rFonts w:ascii="Times New Roman" w:eastAsia="Times New Roman" w:hAnsi="Times New Roman"/>
          <w:sz w:val="24"/>
          <w:szCs w:val="24"/>
          <w:lang w:eastAsia="es-AR"/>
        </w:rPr>
      </w:pPr>
      <w:ins w:id="349"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rPr>
          <w:ins w:id="350" w:author="Unknown"/>
          <w:rFonts w:ascii="Times New Roman" w:eastAsia="Times New Roman" w:hAnsi="Times New Roman"/>
          <w:sz w:val="24"/>
          <w:szCs w:val="24"/>
          <w:lang w:eastAsia="es-AR"/>
        </w:rPr>
      </w:pPr>
      <w:ins w:id="351" w:author="Unknown">
        <w:r w:rsidRPr="00FA0719">
          <w:rPr>
            <w:rFonts w:ascii="Verdana" w:eastAsia="Times New Roman" w:hAnsi="Verdana" w:cs="Arial"/>
            <w:sz w:val="20"/>
            <w:szCs w:val="20"/>
            <w:lang w:val="en-GB" w:eastAsia="es-AR"/>
          </w:rPr>
          <w:t xml:space="preserve">            } catch (SQLException ex) {</w:t>
        </w:r>
      </w:ins>
    </w:p>
    <w:p w:rsidR="00FA0719" w:rsidRPr="00FA0719" w:rsidRDefault="00FA0719" w:rsidP="00FA0719">
      <w:pPr>
        <w:shd w:val="clear" w:color="auto" w:fill="F3F3F3"/>
        <w:spacing w:after="0" w:line="240" w:lineRule="auto"/>
        <w:rPr>
          <w:ins w:id="352" w:author="Unknown"/>
          <w:rFonts w:ascii="Times New Roman" w:eastAsia="Times New Roman" w:hAnsi="Times New Roman"/>
          <w:sz w:val="24"/>
          <w:szCs w:val="24"/>
          <w:lang w:eastAsia="es-AR"/>
        </w:rPr>
      </w:pPr>
      <w:ins w:id="353" w:author="Unknown">
        <w:r w:rsidRPr="00FA0719">
          <w:rPr>
            <w:rFonts w:ascii="Verdana" w:eastAsia="Times New Roman" w:hAnsi="Verdana" w:cs="Arial"/>
            <w:sz w:val="20"/>
            <w:szCs w:val="20"/>
            <w:lang w:val="en-GB" w:eastAsia="es-AR"/>
          </w:rPr>
          <w:t xml:space="preserve">                System.out.println(ex.getMessage());</w:t>
        </w:r>
      </w:ins>
    </w:p>
    <w:p w:rsidR="00FA0719" w:rsidRPr="00FA0719" w:rsidRDefault="00FA0719" w:rsidP="00FA0719">
      <w:pPr>
        <w:shd w:val="clear" w:color="auto" w:fill="F3F3F3"/>
        <w:spacing w:after="0" w:line="240" w:lineRule="auto"/>
        <w:rPr>
          <w:ins w:id="354" w:author="Unknown"/>
          <w:rFonts w:ascii="Times New Roman" w:eastAsia="Times New Roman" w:hAnsi="Times New Roman"/>
          <w:sz w:val="24"/>
          <w:szCs w:val="24"/>
          <w:lang w:eastAsia="es-AR"/>
        </w:rPr>
      </w:pPr>
      <w:ins w:id="355"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rPr>
          <w:ins w:id="356" w:author="Unknown"/>
          <w:rFonts w:ascii="Times New Roman" w:eastAsia="Times New Roman" w:hAnsi="Times New Roman"/>
          <w:sz w:val="24"/>
          <w:szCs w:val="24"/>
          <w:lang w:eastAsia="es-AR"/>
        </w:rPr>
      </w:pPr>
      <w:ins w:id="357" w:author="Unknown">
        <w:r w:rsidRPr="00FA0719">
          <w:rPr>
            <w:rFonts w:ascii="Verdana" w:eastAsia="Times New Roman" w:hAnsi="Verdana" w:cs="Arial"/>
            <w:sz w:val="20"/>
            <w:szCs w:val="20"/>
            <w:lang w:val="en-GB" w:eastAsia="es-AR"/>
          </w:rPr>
          <w:t xml:space="preserve">        }</w:t>
        </w:r>
      </w:ins>
    </w:p>
    <w:p w:rsidR="00FA0719" w:rsidRPr="00FA0719" w:rsidRDefault="00FA0719" w:rsidP="00FA0719">
      <w:pPr>
        <w:shd w:val="clear" w:color="auto" w:fill="F3F3F3"/>
        <w:spacing w:after="0" w:line="240" w:lineRule="auto"/>
        <w:rPr>
          <w:ins w:id="358" w:author="Unknown"/>
          <w:rFonts w:ascii="Times New Roman" w:eastAsia="Times New Roman" w:hAnsi="Times New Roman"/>
          <w:sz w:val="24"/>
          <w:szCs w:val="24"/>
          <w:lang w:eastAsia="es-AR"/>
        </w:rPr>
      </w:pPr>
      <w:ins w:id="359" w:author="Unknown">
        <w:r w:rsidRPr="00FA0719">
          <w:rPr>
            <w:rFonts w:ascii="Verdana" w:eastAsia="Times New Roman" w:hAnsi="Verdana" w:cs="Arial"/>
            <w:sz w:val="20"/>
            <w:szCs w:val="20"/>
            <w:lang w:val="en-GB" w:eastAsia="es-AR"/>
          </w:rPr>
          <w:t xml:space="preserve">    </w:t>
        </w:r>
        <w:r w:rsidRPr="00FA0719">
          <w:rPr>
            <w:rFonts w:ascii="Verdana" w:eastAsia="Times New Roman" w:hAnsi="Verdana" w:cs="Arial"/>
            <w:sz w:val="20"/>
            <w:szCs w:val="20"/>
            <w:lang w:eastAsia="es-AR"/>
          </w:rPr>
          <w:t>}</w:t>
        </w:r>
      </w:ins>
    </w:p>
    <w:p w:rsidR="00FA0719" w:rsidRPr="00FA0719" w:rsidRDefault="00FA0719" w:rsidP="00FA0719">
      <w:pPr>
        <w:shd w:val="clear" w:color="auto" w:fill="F3F3F3"/>
        <w:spacing w:after="0" w:line="240" w:lineRule="auto"/>
        <w:rPr>
          <w:ins w:id="360" w:author="Unknown"/>
          <w:rFonts w:ascii="Times New Roman" w:eastAsia="Times New Roman" w:hAnsi="Times New Roman"/>
          <w:sz w:val="24"/>
          <w:szCs w:val="24"/>
          <w:lang w:eastAsia="es-AR"/>
        </w:rPr>
      </w:pPr>
      <w:ins w:id="361" w:author="Unknown">
        <w:r w:rsidRPr="00FA0719">
          <w:rPr>
            <w:rFonts w:ascii="Verdana" w:eastAsia="Times New Roman" w:hAnsi="Verdana" w:cs="Arial"/>
            <w:sz w:val="20"/>
            <w:szCs w:val="20"/>
            <w:lang w:eastAsia="es-AR"/>
          </w:rPr>
          <w:t>}</w:t>
        </w:r>
      </w:ins>
    </w:p>
    <w:p w:rsidR="00FA0719" w:rsidRPr="00FA0719" w:rsidRDefault="00FA0719" w:rsidP="00FA0719">
      <w:pPr>
        <w:spacing w:after="0" w:line="240" w:lineRule="auto"/>
        <w:rPr>
          <w:ins w:id="362" w:author="Unknown"/>
          <w:rFonts w:ascii="Times New Roman" w:eastAsia="Times New Roman" w:hAnsi="Times New Roman"/>
          <w:sz w:val="24"/>
          <w:szCs w:val="24"/>
          <w:lang w:eastAsia="es-AR"/>
        </w:rPr>
      </w:pPr>
    </w:p>
    <w:p w:rsidR="00FA0719" w:rsidRPr="00FA0719" w:rsidRDefault="00FA0719" w:rsidP="00FA0719">
      <w:pPr>
        <w:tabs>
          <w:tab w:val="left" w:pos="540"/>
        </w:tabs>
        <w:spacing w:after="120" w:line="240" w:lineRule="auto"/>
        <w:jc w:val="both"/>
        <w:rPr>
          <w:ins w:id="363" w:author="Unknown"/>
          <w:rFonts w:ascii="Times New Roman" w:eastAsia="Times New Roman" w:hAnsi="Times New Roman"/>
          <w:sz w:val="24"/>
          <w:szCs w:val="24"/>
          <w:lang w:eastAsia="es-AR"/>
        </w:rPr>
      </w:pPr>
      <w:ins w:id="364" w:author="Unknown">
        <w:r w:rsidRPr="00FA0719">
          <w:rPr>
            <w:rFonts w:ascii="Verdana" w:eastAsia="Times New Roman" w:hAnsi="Verdana" w:cs="Arial"/>
            <w:b/>
            <w:color w:val="000080"/>
            <w:sz w:val="24"/>
            <w:szCs w:val="24"/>
            <w:lang w:eastAsia="es-AR"/>
          </w:rPr>
          <w:t xml:space="preserve">ResultSet desplazables y modificables </w:t>
        </w:r>
      </w:ins>
    </w:p>
    <w:p w:rsidR="00FA0719" w:rsidRPr="00FA0719" w:rsidRDefault="00FA0719" w:rsidP="00FA0719">
      <w:pPr>
        <w:spacing w:after="0" w:line="240" w:lineRule="auto"/>
        <w:jc w:val="both"/>
        <w:rPr>
          <w:ins w:id="365" w:author="Unknown"/>
          <w:rFonts w:ascii="Times New Roman" w:eastAsia="Times New Roman" w:hAnsi="Times New Roman"/>
          <w:sz w:val="24"/>
          <w:szCs w:val="24"/>
          <w:lang w:eastAsia="es-AR"/>
        </w:rPr>
      </w:pPr>
      <w:ins w:id="366" w:author="Unknown">
        <w:r w:rsidRPr="00FA0719">
          <w:rPr>
            <w:rFonts w:ascii="Verdana" w:eastAsia="Times New Roman" w:hAnsi="Verdana"/>
            <w:sz w:val="20"/>
            <w:szCs w:val="20"/>
            <w:lang w:eastAsia="es-AR"/>
          </w:rPr>
          <w:t>Se pueden crear ResultSet con más prestaciones que las que tienen los que hemos creado hasta ahora. Recuerda que los creados por defecto solo se pueden recorrer desde el principio hasta el final y no permiten modificar los datos.</w:t>
        </w:r>
      </w:ins>
    </w:p>
    <w:p w:rsidR="00FA0719" w:rsidRPr="00FA0719" w:rsidRDefault="00FA0719" w:rsidP="00FA0719">
      <w:pPr>
        <w:spacing w:after="0" w:line="240" w:lineRule="auto"/>
        <w:jc w:val="both"/>
        <w:rPr>
          <w:ins w:id="367" w:author="Unknown"/>
          <w:rFonts w:ascii="Times New Roman" w:eastAsia="Times New Roman" w:hAnsi="Times New Roman"/>
          <w:sz w:val="24"/>
          <w:szCs w:val="24"/>
          <w:lang w:eastAsia="es-AR"/>
        </w:rPr>
      </w:pPr>
      <w:ins w:id="368" w:author="Unknown">
        <w:r w:rsidRPr="00FA0719">
          <w:rPr>
            <w:rFonts w:ascii="Verdana" w:eastAsia="Times New Roman" w:hAnsi="Verdana"/>
            <w:sz w:val="20"/>
            <w:szCs w:val="20"/>
            <w:lang w:eastAsia="es-AR"/>
          </w:rPr>
          <w:t xml:space="preserve">Para ello tenemos que modificar la forma de crear el Statement. </w:t>
        </w:r>
      </w:ins>
    </w:p>
    <w:p w:rsidR="00FA0719" w:rsidRPr="00FA0719" w:rsidRDefault="00FA0719" w:rsidP="00FA0719">
      <w:pPr>
        <w:spacing w:after="0" w:line="240" w:lineRule="auto"/>
        <w:jc w:val="both"/>
        <w:rPr>
          <w:ins w:id="369" w:author="Unknown"/>
          <w:rFonts w:ascii="Times New Roman" w:eastAsia="Times New Roman" w:hAnsi="Times New Roman"/>
          <w:sz w:val="24"/>
          <w:szCs w:val="24"/>
          <w:lang w:eastAsia="es-AR"/>
        </w:rPr>
      </w:pPr>
      <w:ins w:id="370" w:author="Unknown">
        <w:r w:rsidRPr="00FA0719">
          <w:rPr>
            <w:rFonts w:ascii="Verdana" w:eastAsia="Times New Roman" w:hAnsi="Verdana"/>
            <w:sz w:val="20"/>
            <w:szCs w:val="20"/>
            <w:lang w:eastAsia="es-AR"/>
          </w:rPr>
          <w:t>En lugar de crear un Statement así:     Statement s = conexion.createStatement();</w:t>
        </w:r>
      </w:ins>
    </w:p>
    <w:p w:rsidR="00FA0719" w:rsidRPr="00FA0719" w:rsidRDefault="00FA0719" w:rsidP="00FA0719">
      <w:pPr>
        <w:spacing w:after="0" w:line="240" w:lineRule="auto"/>
        <w:jc w:val="both"/>
        <w:rPr>
          <w:ins w:id="371" w:author="Unknown"/>
          <w:rFonts w:ascii="Times New Roman" w:eastAsia="Times New Roman" w:hAnsi="Times New Roman"/>
          <w:sz w:val="24"/>
          <w:szCs w:val="24"/>
          <w:lang w:eastAsia="es-AR"/>
        </w:rPr>
      </w:pPr>
      <w:ins w:id="372" w:author="Unknown">
        <w:r w:rsidRPr="00FA0719">
          <w:rPr>
            <w:rFonts w:ascii="Verdana" w:eastAsia="Times New Roman" w:hAnsi="Verdana"/>
            <w:sz w:val="20"/>
            <w:szCs w:val="20"/>
            <w:lang w:eastAsia="es-AR"/>
          </w:rPr>
          <w:t>Utilizaremos esta versión del método createStatement():</w:t>
        </w:r>
      </w:ins>
    </w:p>
    <w:p w:rsidR="00FA0719" w:rsidRPr="00FA0719" w:rsidRDefault="00FA0719" w:rsidP="00FA0719">
      <w:pPr>
        <w:shd w:val="clear" w:color="auto" w:fill="F3F3F3"/>
        <w:spacing w:after="0" w:line="240" w:lineRule="auto"/>
        <w:jc w:val="both"/>
        <w:rPr>
          <w:ins w:id="373" w:author="Unknown"/>
          <w:rFonts w:ascii="Times New Roman" w:eastAsia="Times New Roman" w:hAnsi="Times New Roman"/>
          <w:sz w:val="24"/>
          <w:szCs w:val="24"/>
          <w:lang w:eastAsia="es-AR"/>
        </w:rPr>
      </w:pPr>
      <w:ins w:id="374" w:author="Unknown">
        <w:r w:rsidRPr="00FA0719">
          <w:rPr>
            <w:rFonts w:ascii="Verdana" w:eastAsia="Times New Roman" w:hAnsi="Verdana"/>
            <w:sz w:val="20"/>
            <w:szCs w:val="20"/>
            <w:lang w:val="en-GB" w:eastAsia="es-AR"/>
          </w:rPr>
          <w:t>Statement createStatement(int tipoResultSet, int concurrenciaResultSet);</w:t>
        </w:r>
      </w:ins>
    </w:p>
    <w:p w:rsidR="00FA0719" w:rsidRPr="00FA0719" w:rsidRDefault="00FA0719" w:rsidP="00FA0719">
      <w:pPr>
        <w:spacing w:after="120" w:line="240" w:lineRule="auto"/>
        <w:jc w:val="both"/>
        <w:rPr>
          <w:ins w:id="375" w:author="Unknown"/>
          <w:rFonts w:ascii="Times New Roman" w:eastAsia="Times New Roman" w:hAnsi="Times New Roman"/>
          <w:sz w:val="24"/>
          <w:szCs w:val="24"/>
          <w:lang w:eastAsia="es-AR"/>
        </w:rPr>
      </w:pPr>
      <w:ins w:id="376" w:author="Unknown">
        <w:r w:rsidRPr="00FA0719">
          <w:rPr>
            <w:rFonts w:ascii="Verdana" w:eastAsia="Times New Roman" w:hAnsi="Verdana"/>
            <w:b/>
            <w:color w:val="000080"/>
            <w:sz w:val="20"/>
            <w:szCs w:val="20"/>
            <w:lang w:eastAsia="es-AR"/>
          </w:rPr>
          <w:t>tipoResulSet</w:t>
        </w:r>
        <w:r w:rsidRPr="00FA0719">
          <w:rPr>
            <w:rFonts w:ascii="Verdana" w:eastAsia="Times New Roman" w:hAnsi="Verdana"/>
            <w:sz w:val="20"/>
            <w:szCs w:val="20"/>
            <w:lang w:eastAsia="es-AR"/>
          </w:rPr>
          <w:t xml:space="preserve"> puede ser uno de estos valores:</w:t>
        </w:r>
      </w:ins>
    </w:p>
    <w:tbl>
      <w:tblPr>
        <w:tblW w:w="9855" w:type="dxa"/>
        <w:jc w:val="center"/>
        <w:tblBorders>
          <w:top w:val="single" w:sz="4" w:space="0" w:color="003300"/>
          <w:left w:val="single" w:sz="4" w:space="0" w:color="003300"/>
          <w:bottom w:val="single" w:sz="4" w:space="0" w:color="003300"/>
          <w:right w:val="single" w:sz="4" w:space="0" w:color="003300"/>
          <w:insideH w:val="single" w:sz="4" w:space="0" w:color="003300"/>
          <w:insideV w:val="single" w:sz="4" w:space="0" w:color="003300"/>
        </w:tblBorders>
        <w:tblLook w:val="01E0" w:firstRow="1" w:lastRow="1" w:firstColumn="1" w:lastColumn="1" w:noHBand="0" w:noVBand="0"/>
      </w:tblPr>
      <w:tblGrid>
        <w:gridCol w:w="4128"/>
        <w:gridCol w:w="5727"/>
      </w:tblGrid>
      <w:tr w:rsidR="00FA0719" w:rsidRPr="00FA0719" w:rsidTr="00FA0719">
        <w:trPr>
          <w:jc w:val="center"/>
        </w:trPr>
        <w:tc>
          <w:tcPr>
            <w:tcW w:w="4128" w:type="dxa"/>
            <w:tcBorders>
              <w:top w:val="single" w:sz="4" w:space="0" w:color="003300"/>
              <w:left w:val="single" w:sz="4" w:space="0" w:color="003300"/>
              <w:bottom w:val="single" w:sz="4" w:space="0" w:color="003300"/>
              <w:right w:val="single" w:sz="4" w:space="0" w:color="003300"/>
            </w:tcBorders>
            <w:vAlign w:val="center"/>
            <w:hideMark/>
          </w:tcPr>
          <w:p w:rsidR="00FA0719" w:rsidRPr="00FA0719" w:rsidRDefault="00FA0719" w:rsidP="00FA0719">
            <w:pPr>
              <w:spacing w:after="0" w:line="240" w:lineRule="auto"/>
              <w:rPr>
                <w:rFonts w:ascii="Times New Roman" w:eastAsia="Times New Roman" w:hAnsi="Times New Roman"/>
                <w:sz w:val="24"/>
                <w:szCs w:val="24"/>
                <w:lang w:eastAsia="es-AR"/>
              </w:rPr>
            </w:pPr>
            <w:r w:rsidRPr="00FA0719">
              <w:rPr>
                <w:rFonts w:ascii="Verdana" w:eastAsia="Times New Roman" w:hAnsi="Verdana"/>
                <w:sz w:val="20"/>
                <w:szCs w:val="20"/>
                <w:lang w:val="en-GB" w:eastAsia="es-AR"/>
              </w:rPr>
              <w:t>ResultSet.TYPE_FORWARD_ONLY</w:t>
            </w:r>
          </w:p>
        </w:tc>
        <w:tc>
          <w:tcPr>
            <w:tcW w:w="5726" w:type="dxa"/>
            <w:tcBorders>
              <w:top w:val="single" w:sz="4" w:space="0" w:color="003300"/>
              <w:left w:val="single" w:sz="4" w:space="0" w:color="003300"/>
              <w:bottom w:val="single" w:sz="4" w:space="0" w:color="003300"/>
              <w:right w:val="single" w:sz="4" w:space="0" w:color="003300"/>
            </w:tcBorders>
            <w:vAlign w:val="center"/>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ResultSet de solo avance. Es el valor por defecto</w:t>
            </w:r>
          </w:p>
        </w:tc>
      </w:tr>
      <w:tr w:rsidR="00FA0719" w:rsidRPr="00FA0719" w:rsidTr="00FA0719">
        <w:trPr>
          <w:jc w:val="center"/>
        </w:trPr>
        <w:tc>
          <w:tcPr>
            <w:tcW w:w="4128" w:type="dxa"/>
            <w:tcBorders>
              <w:top w:val="single" w:sz="4" w:space="0" w:color="003300"/>
              <w:left w:val="single" w:sz="4" w:space="0" w:color="003300"/>
              <w:bottom w:val="single" w:sz="4" w:space="0" w:color="003300"/>
              <w:right w:val="single" w:sz="4" w:space="0" w:color="003300"/>
            </w:tcBorders>
            <w:vAlign w:val="center"/>
            <w:hideMark/>
          </w:tcPr>
          <w:p w:rsidR="00FA0719" w:rsidRPr="00FA0719" w:rsidRDefault="00FA0719" w:rsidP="00FA0719">
            <w:pPr>
              <w:spacing w:after="0" w:line="240" w:lineRule="auto"/>
              <w:rPr>
                <w:rFonts w:ascii="Times New Roman" w:eastAsia="Times New Roman" w:hAnsi="Times New Roman"/>
                <w:sz w:val="24"/>
                <w:szCs w:val="24"/>
                <w:lang w:eastAsia="es-AR"/>
              </w:rPr>
            </w:pPr>
            <w:r w:rsidRPr="00FA0719">
              <w:rPr>
                <w:rFonts w:ascii="Verdana" w:eastAsia="Times New Roman" w:hAnsi="Verdana"/>
                <w:sz w:val="20"/>
                <w:szCs w:val="20"/>
                <w:lang w:val="en-GB" w:eastAsia="es-AR"/>
              </w:rPr>
              <w:t>ResultSet.TYPE_SCROLL_INSENSITIVE</w:t>
            </w:r>
          </w:p>
        </w:tc>
        <w:tc>
          <w:tcPr>
            <w:tcW w:w="5726" w:type="dxa"/>
            <w:tcBorders>
              <w:top w:val="single" w:sz="4" w:space="0" w:color="003300"/>
              <w:left w:val="single" w:sz="4" w:space="0" w:color="003300"/>
              <w:bottom w:val="single" w:sz="4" w:space="0" w:color="003300"/>
              <w:right w:val="single" w:sz="4" w:space="0" w:color="003300"/>
            </w:tcBorders>
            <w:vAlign w:val="center"/>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ResultSet desplazable en ambas direcciones. No refleja los cambios en los datos que se puedan producir en la base de datos.</w:t>
            </w:r>
          </w:p>
        </w:tc>
      </w:tr>
      <w:tr w:rsidR="00FA0719" w:rsidRPr="00FA0719" w:rsidTr="00FA0719">
        <w:trPr>
          <w:jc w:val="center"/>
        </w:trPr>
        <w:tc>
          <w:tcPr>
            <w:tcW w:w="4128" w:type="dxa"/>
            <w:tcBorders>
              <w:top w:val="single" w:sz="4" w:space="0" w:color="003300"/>
              <w:left w:val="single" w:sz="4" w:space="0" w:color="003300"/>
              <w:bottom w:val="single" w:sz="4" w:space="0" w:color="003300"/>
              <w:right w:val="single" w:sz="4" w:space="0" w:color="003300"/>
            </w:tcBorders>
            <w:vAlign w:val="center"/>
            <w:hideMark/>
          </w:tcPr>
          <w:p w:rsidR="00FA0719" w:rsidRPr="00FA0719" w:rsidRDefault="00FA0719" w:rsidP="00FA0719">
            <w:pPr>
              <w:spacing w:after="0" w:line="240" w:lineRule="auto"/>
              <w:rPr>
                <w:rFonts w:ascii="Times New Roman" w:eastAsia="Times New Roman" w:hAnsi="Times New Roman"/>
                <w:sz w:val="24"/>
                <w:szCs w:val="24"/>
                <w:lang w:eastAsia="es-AR"/>
              </w:rPr>
            </w:pPr>
            <w:r w:rsidRPr="00FA0719">
              <w:rPr>
                <w:rFonts w:ascii="Verdana" w:eastAsia="Times New Roman" w:hAnsi="Verdana"/>
                <w:sz w:val="20"/>
                <w:szCs w:val="20"/>
                <w:lang w:eastAsia="es-AR"/>
              </w:rPr>
              <w:t>ResultSet.TYPE_SCROLL_SENSITIVE</w:t>
            </w:r>
          </w:p>
        </w:tc>
        <w:tc>
          <w:tcPr>
            <w:tcW w:w="5726" w:type="dxa"/>
            <w:tcBorders>
              <w:top w:val="single" w:sz="4" w:space="0" w:color="003300"/>
              <w:left w:val="single" w:sz="4" w:space="0" w:color="003300"/>
              <w:bottom w:val="single" w:sz="4" w:space="0" w:color="003300"/>
              <w:right w:val="single" w:sz="4" w:space="0" w:color="003300"/>
            </w:tcBorders>
            <w:vAlign w:val="center"/>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ResultSet desplazable en ambas direcciones. Refleja los cambios en los datos que se puedan producir en la base de datos.</w:t>
            </w:r>
          </w:p>
        </w:tc>
      </w:tr>
    </w:tbl>
    <w:p w:rsidR="00FA0719" w:rsidRPr="00FA0719" w:rsidRDefault="00FA0719" w:rsidP="00FA0719">
      <w:pPr>
        <w:spacing w:after="120" w:line="240" w:lineRule="auto"/>
        <w:jc w:val="both"/>
        <w:rPr>
          <w:ins w:id="377" w:author="Unknown"/>
          <w:rFonts w:ascii="Times New Roman" w:eastAsia="Times New Roman" w:hAnsi="Times New Roman"/>
          <w:sz w:val="24"/>
          <w:szCs w:val="24"/>
          <w:lang w:eastAsia="es-AR"/>
        </w:rPr>
      </w:pPr>
      <w:ins w:id="378" w:author="Unknown">
        <w:r w:rsidRPr="00FA0719">
          <w:rPr>
            <w:rFonts w:ascii="Verdana" w:eastAsia="Times New Roman" w:hAnsi="Verdana"/>
            <w:b/>
            <w:color w:val="000080"/>
            <w:sz w:val="20"/>
            <w:szCs w:val="20"/>
            <w:lang w:eastAsia="es-AR"/>
          </w:rPr>
          <w:t>concurrenciaResultSet</w:t>
        </w:r>
        <w:r w:rsidRPr="00FA0719">
          <w:rPr>
            <w:rFonts w:ascii="Verdana" w:eastAsia="Times New Roman" w:hAnsi="Verdana"/>
            <w:sz w:val="20"/>
            <w:szCs w:val="20"/>
            <w:lang w:eastAsia="es-AR"/>
          </w:rPr>
          <w:t xml:space="preserve"> puede ser uno de estos valores:</w:t>
        </w:r>
      </w:ins>
    </w:p>
    <w:tbl>
      <w:tblPr>
        <w:tblW w:w="9855" w:type="dxa"/>
        <w:jc w:val="center"/>
        <w:tblBorders>
          <w:top w:val="single" w:sz="4" w:space="0" w:color="003300"/>
          <w:left w:val="single" w:sz="4" w:space="0" w:color="003300"/>
          <w:bottom w:val="single" w:sz="4" w:space="0" w:color="003300"/>
          <w:right w:val="single" w:sz="4" w:space="0" w:color="003300"/>
          <w:insideH w:val="single" w:sz="4" w:space="0" w:color="003300"/>
          <w:insideV w:val="single" w:sz="4" w:space="0" w:color="003300"/>
        </w:tblBorders>
        <w:tblLook w:val="01E0" w:firstRow="1" w:lastRow="1" w:firstColumn="1" w:lastColumn="1" w:noHBand="0" w:noVBand="0"/>
      </w:tblPr>
      <w:tblGrid>
        <w:gridCol w:w="4128"/>
        <w:gridCol w:w="5727"/>
      </w:tblGrid>
      <w:tr w:rsidR="00FA0719" w:rsidRPr="00FA0719" w:rsidTr="00FA0719">
        <w:trPr>
          <w:jc w:val="center"/>
        </w:trPr>
        <w:tc>
          <w:tcPr>
            <w:tcW w:w="4128" w:type="dxa"/>
            <w:tcBorders>
              <w:top w:val="single" w:sz="4" w:space="0" w:color="003300"/>
              <w:left w:val="single" w:sz="4" w:space="0" w:color="003300"/>
              <w:bottom w:val="single" w:sz="4" w:space="0" w:color="003300"/>
              <w:right w:val="single" w:sz="4" w:space="0" w:color="003300"/>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val="en-GB" w:eastAsia="es-AR"/>
              </w:rPr>
              <w:t>ResultSet.CONCUR_READ_ONLY</w:t>
            </w:r>
          </w:p>
        </w:tc>
        <w:tc>
          <w:tcPr>
            <w:tcW w:w="5726" w:type="dxa"/>
            <w:tcBorders>
              <w:top w:val="single" w:sz="4" w:space="0" w:color="003300"/>
              <w:left w:val="single" w:sz="4" w:space="0" w:color="003300"/>
              <w:bottom w:val="single" w:sz="4" w:space="0" w:color="003300"/>
              <w:right w:val="single" w:sz="4" w:space="0" w:color="003300"/>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Campos de solo lectura. Es el valor por defecto</w:t>
            </w:r>
          </w:p>
        </w:tc>
      </w:tr>
      <w:tr w:rsidR="00FA0719" w:rsidRPr="00FA0719" w:rsidTr="00FA0719">
        <w:trPr>
          <w:jc w:val="center"/>
        </w:trPr>
        <w:tc>
          <w:tcPr>
            <w:tcW w:w="4128" w:type="dxa"/>
            <w:tcBorders>
              <w:top w:val="single" w:sz="4" w:space="0" w:color="003300"/>
              <w:left w:val="single" w:sz="4" w:space="0" w:color="003300"/>
              <w:bottom w:val="single" w:sz="4" w:space="0" w:color="003300"/>
              <w:right w:val="single" w:sz="4" w:space="0" w:color="003300"/>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val="en-GB" w:eastAsia="es-AR"/>
              </w:rPr>
              <w:t>ResultSet.CONCUR_UPDATABLE</w:t>
            </w:r>
          </w:p>
        </w:tc>
        <w:tc>
          <w:tcPr>
            <w:tcW w:w="5726" w:type="dxa"/>
            <w:tcBorders>
              <w:top w:val="single" w:sz="4" w:space="0" w:color="003300"/>
              <w:left w:val="single" w:sz="4" w:space="0" w:color="003300"/>
              <w:bottom w:val="single" w:sz="4" w:space="0" w:color="003300"/>
              <w:right w:val="single" w:sz="4" w:space="0" w:color="003300"/>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Campos modificables.</w:t>
            </w:r>
          </w:p>
        </w:tc>
      </w:tr>
    </w:tbl>
    <w:p w:rsidR="00FA0719" w:rsidRPr="00FA0719" w:rsidRDefault="00FA0719" w:rsidP="00FA0719">
      <w:pPr>
        <w:spacing w:after="120" w:line="240" w:lineRule="auto"/>
        <w:jc w:val="both"/>
        <w:rPr>
          <w:ins w:id="379" w:author="Unknown"/>
          <w:rFonts w:ascii="Times New Roman" w:eastAsia="Times New Roman" w:hAnsi="Times New Roman"/>
          <w:sz w:val="24"/>
          <w:szCs w:val="24"/>
          <w:lang w:eastAsia="es-AR"/>
        </w:rPr>
      </w:pPr>
      <w:ins w:id="380" w:author="Unknown">
        <w:r w:rsidRPr="00FA0719">
          <w:rPr>
            <w:rFonts w:ascii="Verdana" w:eastAsia="Times New Roman" w:hAnsi="Verdana"/>
            <w:sz w:val="20"/>
            <w:szCs w:val="20"/>
            <w:lang w:eastAsia="es-AR"/>
          </w:rPr>
          <w:t>Además de los métodos utilizados por los ResultSet por defecto, algunos de los métodos que se pueden usar son los siguientes:</w:t>
        </w:r>
      </w:ins>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6941"/>
      </w:tblGrid>
      <w:tr w:rsidR="00FA0719" w:rsidRPr="00FA0719" w:rsidTr="00FA0719">
        <w:trPr>
          <w:jc w:val="center"/>
        </w:trPr>
        <w:tc>
          <w:tcPr>
            <w:tcW w:w="2914" w:type="dxa"/>
            <w:tcBorders>
              <w:top w:val="single" w:sz="4" w:space="0" w:color="auto"/>
              <w:left w:val="single" w:sz="4" w:space="0" w:color="auto"/>
              <w:bottom w:val="single" w:sz="4" w:space="0" w:color="auto"/>
              <w:right w:val="single" w:sz="4" w:space="0" w:color="auto"/>
            </w:tcBorders>
            <w:shd w:val="clear" w:color="auto" w:fill="000080"/>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color w:val="FFFFFF"/>
                <w:sz w:val="20"/>
                <w:szCs w:val="20"/>
                <w:lang w:eastAsia="es-AR"/>
              </w:rPr>
              <w:t>Método</w:t>
            </w:r>
          </w:p>
        </w:tc>
        <w:tc>
          <w:tcPr>
            <w:tcW w:w="6940" w:type="dxa"/>
            <w:tcBorders>
              <w:top w:val="single" w:sz="4" w:space="0" w:color="auto"/>
              <w:left w:val="single" w:sz="4" w:space="0" w:color="auto"/>
              <w:bottom w:val="single" w:sz="4" w:space="0" w:color="auto"/>
              <w:right w:val="single" w:sz="4" w:space="0" w:color="auto"/>
            </w:tcBorders>
            <w:shd w:val="clear" w:color="auto" w:fill="000080"/>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b/>
                <w:color w:val="FFFFFF"/>
                <w:sz w:val="20"/>
                <w:szCs w:val="20"/>
                <w:lang w:eastAsia="es-AR"/>
              </w:rPr>
              <w:t>Descripcióm</w:t>
            </w:r>
          </w:p>
        </w:tc>
      </w:tr>
      <w:tr w:rsidR="00FA0719" w:rsidRPr="00FA0719" w:rsidTr="00FA0719">
        <w:trPr>
          <w:jc w:val="center"/>
        </w:trPr>
        <w:tc>
          <w:tcPr>
            <w:tcW w:w="2914"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boolean first()</w:t>
            </w:r>
          </w:p>
        </w:tc>
        <w:tc>
          <w:tcPr>
            <w:tcW w:w="6940"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Desplaza el cursor al primer registro. Devuelve true si estamos ante una fila válida y false en caso contrario.</w:t>
            </w:r>
          </w:p>
        </w:tc>
      </w:tr>
      <w:tr w:rsidR="00FA0719" w:rsidRPr="00FA0719" w:rsidTr="00FA0719">
        <w:trPr>
          <w:jc w:val="center"/>
        </w:trPr>
        <w:tc>
          <w:tcPr>
            <w:tcW w:w="2914"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void beforeFirst()</w:t>
            </w:r>
          </w:p>
        </w:tc>
        <w:tc>
          <w:tcPr>
            <w:tcW w:w="6940"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Desplaza el cursor a la posición situada antes del primer registro.</w:t>
            </w:r>
          </w:p>
        </w:tc>
      </w:tr>
      <w:tr w:rsidR="00FA0719" w:rsidRPr="00FA0719" w:rsidTr="00FA0719">
        <w:trPr>
          <w:trHeight w:val="716"/>
          <w:jc w:val="center"/>
        </w:trPr>
        <w:tc>
          <w:tcPr>
            <w:tcW w:w="2914" w:type="dxa"/>
            <w:tcBorders>
              <w:top w:val="single" w:sz="4" w:space="0" w:color="auto"/>
              <w:left w:val="single" w:sz="4" w:space="0" w:color="auto"/>
              <w:bottom w:val="single" w:sz="4" w:space="0" w:color="auto"/>
              <w:right w:val="single" w:sz="4" w:space="0" w:color="auto"/>
            </w:tcBorders>
            <w:vAlign w:val="center"/>
            <w:hideMark/>
          </w:tcPr>
          <w:p w:rsidR="00FA0719" w:rsidRPr="00FA0719" w:rsidRDefault="00FA0719" w:rsidP="00FA0719">
            <w:pPr>
              <w:spacing w:after="0" w:line="240" w:lineRule="auto"/>
              <w:rPr>
                <w:rFonts w:ascii="Times New Roman" w:eastAsia="Times New Roman" w:hAnsi="Times New Roman"/>
                <w:sz w:val="24"/>
                <w:szCs w:val="24"/>
                <w:lang w:eastAsia="es-AR"/>
              </w:rPr>
            </w:pPr>
            <w:r w:rsidRPr="00FA0719">
              <w:rPr>
                <w:rFonts w:ascii="Verdana" w:eastAsia="Times New Roman" w:hAnsi="Verdana"/>
                <w:sz w:val="20"/>
                <w:szCs w:val="20"/>
                <w:lang w:eastAsia="es-AR"/>
              </w:rPr>
              <w:lastRenderedPageBreak/>
              <w:t>boolean last()</w:t>
            </w:r>
          </w:p>
        </w:tc>
        <w:tc>
          <w:tcPr>
            <w:tcW w:w="6940"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Desplaza el cursor al último registro. Devuelve true si estamos ante una fila válida y false en caso contrario.</w:t>
            </w:r>
          </w:p>
        </w:tc>
      </w:tr>
      <w:tr w:rsidR="00FA0719" w:rsidRPr="00FA0719" w:rsidTr="00FA0719">
        <w:trPr>
          <w:jc w:val="center"/>
        </w:trPr>
        <w:tc>
          <w:tcPr>
            <w:tcW w:w="2914"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void afterLast()</w:t>
            </w:r>
          </w:p>
        </w:tc>
        <w:tc>
          <w:tcPr>
            <w:tcW w:w="6940"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Desplaza el cursor a la posición situada después del último registro.</w:t>
            </w:r>
          </w:p>
        </w:tc>
      </w:tr>
      <w:tr w:rsidR="00FA0719" w:rsidRPr="00FA0719" w:rsidTr="00FA0719">
        <w:trPr>
          <w:jc w:val="center"/>
        </w:trPr>
        <w:tc>
          <w:tcPr>
            <w:tcW w:w="2914"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boolean absolute(int pos)</w:t>
            </w:r>
          </w:p>
        </w:tc>
        <w:tc>
          <w:tcPr>
            <w:tcW w:w="6940" w:type="dxa"/>
            <w:tcBorders>
              <w:top w:val="single" w:sz="4" w:space="0" w:color="auto"/>
              <w:left w:val="single" w:sz="4" w:space="0" w:color="auto"/>
              <w:bottom w:val="single" w:sz="4" w:space="0" w:color="auto"/>
              <w:right w:val="single" w:sz="4" w:space="0" w:color="auto"/>
            </w:tcBorders>
            <w:hideMark/>
          </w:tcPr>
          <w:p w:rsidR="00FA0719" w:rsidRPr="00FA0719" w:rsidRDefault="00FA0719" w:rsidP="00FA0719">
            <w:pPr>
              <w:spacing w:after="0" w:line="240" w:lineRule="auto"/>
              <w:jc w:val="both"/>
              <w:rPr>
                <w:rFonts w:ascii="Times New Roman" w:eastAsia="Times New Roman" w:hAnsi="Times New Roman"/>
                <w:sz w:val="24"/>
                <w:szCs w:val="24"/>
                <w:lang w:eastAsia="es-AR"/>
              </w:rPr>
            </w:pPr>
            <w:r w:rsidRPr="00FA0719">
              <w:rPr>
                <w:rFonts w:ascii="Verdana" w:eastAsia="Times New Roman" w:hAnsi="Verdana"/>
                <w:sz w:val="20"/>
                <w:szCs w:val="20"/>
                <w:lang w:eastAsia="es-AR"/>
              </w:rPr>
              <w:t>Desplaza el cursor a la posición indicada por pos. Devuelve true si estamos ante una fila válida y false en caso contrario.</w:t>
            </w:r>
          </w:p>
        </w:tc>
      </w:tr>
    </w:tbl>
    <w:p w:rsidR="00FA0719" w:rsidRPr="00FA0719" w:rsidRDefault="00FA0719" w:rsidP="00FA0719">
      <w:pPr>
        <w:spacing w:after="0" w:line="240" w:lineRule="auto"/>
        <w:jc w:val="both"/>
        <w:rPr>
          <w:ins w:id="381" w:author="Unknown"/>
          <w:rFonts w:ascii="Times New Roman" w:eastAsia="Times New Roman" w:hAnsi="Times New Roman"/>
          <w:sz w:val="24"/>
          <w:szCs w:val="24"/>
          <w:lang w:eastAsia="es-AR"/>
        </w:rPr>
      </w:pPr>
      <w:ins w:id="382" w:author="Unknown">
        <w:r w:rsidRPr="00FA0719">
          <w:rPr>
            <w:rFonts w:ascii="Verdana" w:eastAsia="Times New Roman" w:hAnsi="Verdana"/>
            <w:sz w:val="20"/>
            <w:szCs w:val="20"/>
            <w:lang w:eastAsia="es-AR"/>
          </w:rPr>
          <w:t xml:space="preserve">Para modificar un campo del ResultSet, utilizamos métodos updateXxx donde Xxx es el tipo de dato del campo que vamos a actualizar. </w:t>
        </w:r>
      </w:ins>
    </w:p>
    <w:p w:rsidR="00FA0719" w:rsidRPr="00FA0719" w:rsidRDefault="00FA0719" w:rsidP="00FA0719">
      <w:pPr>
        <w:spacing w:after="120" w:line="240" w:lineRule="auto"/>
        <w:jc w:val="both"/>
        <w:rPr>
          <w:ins w:id="383" w:author="Unknown"/>
          <w:rFonts w:ascii="Times New Roman" w:eastAsia="Times New Roman" w:hAnsi="Times New Roman"/>
          <w:sz w:val="24"/>
          <w:szCs w:val="24"/>
          <w:lang w:eastAsia="es-AR"/>
        </w:rPr>
      </w:pPr>
      <w:ins w:id="384" w:author="Unknown">
        <w:r w:rsidRPr="00FA0719">
          <w:rPr>
            <w:rFonts w:ascii="Verdana" w:eastAsia="Times New Roman" w:hAnsi="Verdana"/>
            <w:sz w:val="20"/>
            <w:szCs w:val="20"/>
            <w:lang w:eastAsia="es-AR"/>
          </w:rPr>
          <w:t>Por ejemplo: modificamos el campo 2 (de tipo String) del registro 2 de la tabla persona.</w:t>
        </w:r>
      </w:ins>
    </w:p>
    <w:p w:rsidR="00FA0719" w:rsidRPr="00FA0719" w:rsidRDefault="00FA0719" w:rsidP="00FA0719">
      <w:pPr>
        <w:shd w:val="clear" w:color="auto" w:fill="F3F3F3"/>
        <w:spacing w:after="0" w:line="240" w:lineRule="auto"/>
        <w:jc w:val="both"/>
        <w:rPr>
          <w:ins w:id="385" w:author="Unknown"/>
          <w:rFonts w:ascii="Times New Roman" w:eastAsia="Times New Roman" w:hAnsi="Times New Roman"/>
          <w:sz w:val="24"/>
          <w:szCs w:val="24"/>
          <w:lang w:eastAsia="es-AR"/>
        </w:rPr>
      </w:pPr>
      <w:ins w:id="386" w:author="Unknown">
        <w:r w:rsidRPr="00FA0719">
          <w:rPr>
            <w:rFonts w:ascii="Verdana" w:eastAsia="Times New Roman" w:hAnsi="Verdana"/>
            <w:sz w:val="20"/>
            <w:szCs w:val="20"/>
            <w:lang w:eastAsia="es-AR"/>
          </w:rPr>
          <w:t xml:space="preserve">rs.absolute(2);  </w:t>
        </w:r>
        <w:r w:rsidRPr="00FA0719">
          <w:rPr>
            <w:rFonts w:ascii="Verdana" w:eastAsia="Times New Roman" w:hAnsi="Verdana"/>
            <w:color w:val="000080"/>
            <w:sz w:val="20"/>
            <w:szCs w:val="20"/>
            <w:lang w:eastAsia="es-AR"/>
          </w:rPr>
          <w:t>//nos situamos en el registro a modificar</w:t>
        </w:r>
      </w:ins>
    </w:p>
    <w:p w:rsidR="00FA0719" w:rsidRPr="00FA0719" w:rsidRDefault="00FA0719" w:rsidP="00FA0719">
      <w:pPr>
        <w:shd w:val="clear" w:color="auto" w:fill="F3F3F3"/>
        <w:spacing w:after="0" w:line="240" w:lineRule="auto"/>
        <w:jc w:val="both"/>
        <w:rPr>
          <w:ins w:id="387" w:author="Unknown"/>
          <w:rFonts w:ascii="Times New Roman" w:eastAsia="Times New Roman" w:hAnsi="Times New Roman"/>
          <w:sz w:val="24"/>
          <w:szCs w:val="24"/>
          <w:lang w:eastAsia="es-AR"/>
        </w:rPr>
      </w:pPr>
      <w:ins w:id="388" w:author="Unknown">
        <w:r w:rsidRPr="00FA0719">
          <w:rPr>
            <w:rFonts w:ascii="Verdana" w:eastAsia="Times New Roman" w:hAnsi="Verdana"/>
            <w:sz w:val="20"/>
            <w:szCs w:val="20"/>
            <w:lang w:eastAsia="es-AR"/>
          </w:rPr>
          <w:t xml:space="preserve">rs.updateString(2, "Ana Lozano");  </w:t>
        </w:r>
        <w:r w:rsidRPr="00FA0719">
          <w:rPr>
            <w:rFonts w:ascii="Verdana" w:eastAsia="Times New Roman" w:hAnsi="Verdana"/>
            <w:color w:val="000080"/>
            <w:sz w:val="20"/>
            <w:szCs w:val="20"/>
            <w:lang w:eastAsia="es-AR"/>
          </w:rPr>
          <w:t>// Modificamos el campo 2. Nuevo valor: "Ana Lozano"</w:t>
        </w:r>
        <w:r w:rsidRPr="00FA0719">
          <w:rPr>
            <w:rFonts w:ascii="Verdana" w:eastAsia="Times New Roman" w:hAnsi="Verdana"/>
            <w:sz w:val="20"/>
            <w:szCs w:val="20"/>
            <w:lang w:eastAsia="es-AR"/>
          </w:rPr>
          <w:t xml:space="preserve"> </w:t>
        </w:r>
      </w:ins>
    </w:p>
    <w:p w:rsidR="00FA0719" w:rsidRPr="00FA0719" w:rsidRDefault="00FA0719" w:rsidP="00FA0719">
      <w:pPr>
        <w:shd w:val="clear" w:color="auto" w:fill="F3F3F3"/>
        <w:spacing w:after="0" w:line="240" w:lineRule="auto"/>
        <w:jc w:val="both"/>
        <w:rPr>
          <w:ins w:id="389" w:author="Unknown"/>
          <w:rFonts w:ascii="Times New Roman" w:eastAsia="Times New Roman" w:hAnsi="Times New Roman"/>
          <w:sz w:val="24"/>
          <w:szCs w:val="24"/>
          <w:lang w:eastAsia="es-AR"/>
        </w:rPr>
      </w:pPr>
      <w:ins w:id="390" w:author="Unknown">
        <w:r w:rsidRPr="00FA0719">
          <w:rPr>
            <w:rFonts w:ascii="Verdana" w:eastAsia="Times New Roman" w:hAnsi="Verdana"/>
            <w:sz w:val="20"/>
            <w:szCs w:val="20"/>
            <w:lang w:eastAsia="es-AR"/>
          </w:rPr>
          <w:t xml:space="preserve">rs.updateRow(); </w:t>
        </w:r>
        <w:r w:rsidRPr="00FA0719">
          <w:rPr>
            <w:rFonts w:ascii="Verdana" w:eastAsia="Times New Roman" w:hAnsi="Verdana"/>
            <w:color w:val="000080"/>
            <w:sz w:val="20"/>
            <w:szCs w:val="20"/>
            <w:lang w:eastAsia="es-AR"/>
          </w:rPr>
          <w:t>// se actualiza el registro.</w:t>
        </w:r>
      </w:ins>
    </w:p>
    <w:p w:rsidR="00FA0719" w:rsidRPr="00FA0719" w:rsidRDefault="00FA0719" w:rsidP="00FA0719">
      <w:pPr>
        <w:spacing w:after="0" w:line="240" w:lineRule="auto"/>
        <w:jc w:val="both"/>
        <w:rPr>
          <w:ins w:id="391" w:author="Unknown"/>
          <w:rFonts w:ascii="Times New Roman" w:eastAsia="Times New Roman" w:hAnsi="Times New Roman"/>
          <w:sz w:val="24"/>
          <w:szCs w:val="24"/>
          <w:lang w:eastAsia="es-AR"/>
        </w:rPr>
      </w:pPr>
      <w:ins w:id="392" w:author="Unknown">
        <w:r w:rsidRPr="00FA0719">
          <w:rPr>
            <w:rFonts w:ascii="Verdana" w:eastAsia="Times New Roman" w:hAnsi="Verdana"/>
            <w:sz w:val="20"/>
            <w:szCs w:val="20"/>
            <w:lang w:eastAsia="es-AR"/>
          </w:rPr>
          <w:fldChar w:fldCharType="begin"/>
        </w:r>
        <w:r w:rsidRPr="00FA0719">
          <w:rPr>
            <w:rFonts w:ascii="Verdana" w:eastAsia="Times New Roman" w:hAnsi="Verdana"/>
            <w:sz w:val="20"/>
            <w:szCs w:val="20"/>
            <w:lang w:eastAsia="es-AR"/>
          </w:rPr>
          <w:instrText xml:space="preserve"> HYPERLINK "http://docs.oracle.com/javase/7/docs/api/java/sql/ResultSet.html" </w:instrText>
        </w:r>
        <w:r w:rsidRPr="00FA0719">
          <w:rPr>
            <w:rFonts w:ascii="Verdana" w:eastAsia="Times New Roman" w:hAnsi="Verdana"/>
            <w:sz w:val="20"/>
            <w:szCs w:val="20"/>
            <w:lang w:eastAsia="es-AR"/>
          </w:rPr>
          <w:fldChar w:fldCharType="separate"/>
        </w:r>
        <w:r w:rsidRPr="00FA0719">
          <w:rPr>
            <w:rFonts w:ascii="Verdana" w:eastAsia="Times New Roman" w:hAnsi="Verdana"/>
            <w:color w:val="0000FF"/>
            <w:sz w:val="20"/>
            <w:szCs w:val="20"/>
            <w:u w:val="single"/>
            <w:lang w:eastAsia="es-AR"/>
          </w:rPr>
          <w:t>http://docs.oracle.com/javase/7/docs/api/java/sql/ResultSet.html</w:t>
        </w:r>
        <w:r w:rsidRPr="00FA0719">
          <w:rPr>
            <w:rFonts w:ascii="Verdana" w:eastAsia="Times New Roman" w:hAnsi="Verdana"/>
            <w:sz w:val="20"/>
            <w:szCs w:val="20"/>
            <w:lang w:eastAsia="es-AR"/>
          </w:rPr>
          <w:fldChar w:fldCharType="end"/>
        </w:r>
      </w:ins>
    </w:p>
    <w:p w:rsidR="00FA0719" w:rsidRPr="00FA0719" w:rsidRDefault="00FA0719" w:rsidP="00FA0719">
      <w:pPr>
        <w:spacing w:after="120" w:line="240" w:lineRule="auto"/>
        <w:jc w:val="both"/>
        <w:rPr>
          <w:ins w:id="393" w:author="Unknown"/>
          <w:rFonts w:ascii="Times New Roman" w:eastAsia="Times New Roman" w:hAnsi="Times New Roman"/>
          <w:sz w:val="24"/>
          <w:szCs w:val="24"/>
          <w:lang w:eastAsia="es-AR"/>
        </w:rPr>
      </w:pPr>
      <w:ins w:id="394" w:author="Unknown">
        <w:r w:rsidRPr="00FA0719">
          <w:rPr>
            <w:rFonts w:ascii="Verdana" w:eastAsia="Times New Roman" w:hAnsi="Verdana"/>
            <w:b/>
            <w:color w:val="000080"/>
            <w:sz w:val="20"/>
            <w:szCs w:val="20"/>
            <w:lang w:eastAsia="es-AR"/>
          </w:rPr>
          <w:t>Ejemplo de ResultSet desplazable y modificable</w:t>
        </w:r>
      </w:ins>
    </w:p>
    <w:p w:rsidR="00FA0719" w:rsidRPr="00FA0719" w:rsidRDefault="00FA0719" w:rsidP="00FA0719">
      <w:pPr>
        <w:spacing w:after="120" w:line="240" w:lineRule="auto"/>
        <w:jc w:val="both"/>
        <w:rPr>
          <w:ins w:id="395" w:author="Unknown"/>
          <w:rFonts w:ascii="Times New Roman" w:eastAsia="Times New Roman" w:hAnsi="Times New Roman"/>
          <w:sz w:val="24"/>
          <w:szCs w:val="24"/>
          <w:lang w:eastAsia="es-AR"/>
        </w:rPr>
      </w:pPr>
      <w:ins w:id="396" w:author="Unknown">
        <w:r w:rsidRPr="00FA0719">
          <w:rPr>
            <w:rFonts w:ascii="Verdana" w:eastAsia="Times New Roman" w:hAnsi="Verdana"/>
            <w:sz w:val="20"/>
            <w:szCs w:val="20"/>
            <w:lang w:eastAsia="es-AR"/>
          </w:rPr>
          <w:t>En este ejemplo se crea un ResultSet que se va recorrer de forma inversa, desde el final al principio. Además se va a utilizar para modificar un registro de la tabla persona.</w:t>
        </w:r>
      </w:ins>
    </w:p>
    <w:p w:rsidR="00FA0719" w:rsidRPr="00FA0719" w:rsidRDefault="00FA0719" w:rsidP="00FA0719">
      <w:pPr>
        <w:shd w:val="clear" w:color="auto" w:fill="F3F3F3"/>
        <w:spacing w:after="0" w:line="240" w:lineRule="auto"/>
        <w:jc w:val="both"/>
        <w:rPr>
          <w:ins w:id="397" w:author="Unknown"/>
          <w:rFonts w:ascii="Times New Roman" w:eastAsia="Times New Roman" w:hAnsi="Times New Roman"/>
          <w:sz w:val="24"/>
          <w:szCs w:val="24"/>
          <w:lang w:eastAsia="es-AR"/>
        </w:rPr>
      </w:pPr>
      <w:ins w:id="398" w:author="Unknown">
        <w:r w:rsidRPr="00FA0719">
          <w:rPr>
            <w:rFonts w:ascii="Verdana" w:eastAsia="Times New Roman" w:hAnsi="Verdana"/>
            <w:sz w:val="20"/>
            <w:szCs w:val="20"/>
            <w:lang w:eastAsia="es-AR"/>
          </w:rPr>
          <w:t>import java.sql.*;</w:t>
        </w:r>
      </w:ins>
    </w:p>
    <w:p w:rsidR="00FA0719" w:rsidRPr="00FA0719" w:rsidRDefault="00FA0719" w:rsidP="00FA0719">
      <w:pPr>
        <w:shd w:val="clear" w:color="auto" w:fill="F3F3F3"/>
        <w:spacing w:after="0" w:line="240" w:lineRule="auto"/>
        <w:jc w:val="both"/>
        <w:rPr>
          <w:ins w:id="399" w:author="Unknown"/>
          <w:rFonts w:ascii="Times New Roman" w:eastAsia="Times New Roman" w:hAnsi="Times New Roman"/>
          <w:sz w:val="24"/>
          <w:szCs w:val="24"/>
          <w:lang w:eastAsia="es-AR"/>
        </w:rPr>
      </w:pPr>
      <w:ins w:id="400" w:author="Unknown">
        <w:r w:rsidRPr="00FA0719">
          <w:rPr>
            <w:rFonts w:ascii="Verdana" w:eastAsia="Times New Roman" w:hAnsi="Verdana"/>
            <w:sz w:val="20"/>
            <w:szCs w:val="20"/>
            <w:lang w:eastAsia="es-AR"/>
          </w:rPr>
          <w:t>public class EjemploAccesoBD6 {</w:t>
        </w:r>
      </w:ins>
    </w:p>
    <w:p w:rsidR="00FA0719" w:rsidRPr="00FA0719" w:rsidRDefault="00FA0719" w:rsidP="00FA0719">
      <w:pPr>
        <w:shd w:val="clear" w:color="auto" w:fill="F3F3F3"/>
        <w:spacing w:after="0" w:line="240" w:lineRule="auto"/>
        <w:jc w:val="both"/>
        <w:rPr>
          <w:ins w:id="401" w:author="Unknown"/>
          <w:rFonts w:ascii="Times New Roman" w:eastAsia="Times New Roman" w:hAnsi="Times New Roman"/>
          <w:sz w:val="24"/>
          <w:szCs w:val="24"/>
          <w:lang w:eastAsia="es-AR"/>
        </w:rPr>
      </w:pPr>
      <w:ins w:id="402" w:author="Unknown">
        <w:r w:rsidRPr="00FA0719">
          <w:rPr>
            <w:rFonts w:ascii="Verdana" w:eastAsia="Times New Roman" w:hAnsi="Verdana"/>
            <w:sz w:val="20"/>
            <w:szCs w:val="20"/>
            <w:lang w:eastAsia="es-AR"/>
          </w:rPr>
          <w:t xml:space="preserve">    </w:t>
        </w:r>
        <w:r w:rsidRPr="00FA0719">
          <w:rPr>
            <w:rFonts w:ascii="Verdana" w:eastAsia="Times New Roman" w:hAnsi="Verdana"/>
            <w:sz w:val="20"/>
            <w:szCs w:val="20"/>
            <w:lang w:val="en-GB" w:eastAsia="es-AR"/>
          </w:rPr>
          <w:t>public static void main(String[] args) {</w:t>
        </w:r>
      </w:ins>
    </w:p>
    <w:p w:rsidR="00FA0719" w:rsidRPr="00FA0719" w:rsidRDefault="00FA0719" w:rsidP="00FA0719">
      <w:pPr>
        <w:shd w:val="clear" w:color="auto" w:fill="F3F3F3"/>
        <w:spacing w:after="0" w:line="240" w:lineRule="auto"/>
        <w:jc w:val="both"/>
        <w:rPr>
          <w:ins w:id="403" w:author="Unknown"/>
          <w:rFonts w:ascii="Times New Roman" w:eastAsia="Times New Roman" w:hAnsi="Times New Roman"/>
          <w:sz w:val="24"/>
          <w:szCs w:val="24"/>
          <w:lang w:eastAsia="es-AR"/>
        </w:rPr>
      </w:pPr>
      <w:ins w:id="404" w:author="Unknown">
        <w:r w:rsidRPr="00FA0719">
          <w:rPr>
            <w:rFonts w:ascii="Verdana" w:eastAsia="Times New Roman" w:hAnsi="Verdana"/>
            <w:sz w:val="20"/>
            <w:szCs w:val="20"/>
            <w:lang w:val="en-GB" w:eastAsia="es-AR"/>
          </w:rPr>
          <w:t xml:space="preserve">        Connection conexion = null;</w:t>
        </w:r>
      </w:ins>
    </w:p>
    <w:p w:rsidR="00FA0719" w:rsidRPr="00FA0719" w:rsidRDefault="00FA0719" w:rsidP="00FA0719">
      <w:pPr>
        <w:shd w:val="clear" w:color="auto" w:fill="F3F3F3"/>
        <w:spacing w:after="0" w:line="240" w:lineRule="auto"/>
        <w:jc w:val="both"/>
        <w:rPr>
          <w:ins w:id="405" w:author="Unknown"/>
          <w:rFonts w:ascii="Times New Roman" w:eastAsia="Times New Roman" w:hAnsi="Times New Roman"/>
          <w:sz w:val="24"/>
          <w:szCs w:val="24"/>
          <w:lang w:eastAsia="es-AR"/>
        </w:rPr>
      </w:pPr>
      <w:ins w:id="406" w:author="Unknown">
        <w:r w:rsidRPr="00FA0719">
          <w:rPr>
            <w:rFonts w:ascii="Verdana" w:eastAsia="Times New Roman" w:hAnsi="Verdana"/>
            <w:sz w:val="20"/>
            <w:szCs w:val="20"/>
            <w:lang w:val="en-GB" w:eastAsia="es-AR"/>
          </w:rPr>
          <w:t xml:space="preserve">        try {           </w:t>
        </w:r>
      </w:ins>
    </w:p>
    <w:p w:rsidR="00FA0719" w:rsidRPr="00FA0719" w:rsidRDefault="00FA0719" w:rsidP="00FA0719">
      <w:pPr>
        <w:shd w:val="clear" w:color="auto" w:fill="F3F3F3"/>
        <w:spacing w:after="0" w:line="240" w:lineRule="auto"/>
        <w:jc w:val="both"/>
        <w:rPr>
          <w:ins w:id="407" w:author="Unknown"/>
          <w:rFonts w:ascii="Times New Roman" w:eastAsia="Times New Roman" w:hAnsi="Times New Roman"/>
          <w:sz w:val="24"/>
          <w:szCs w:val="24"/>
          <w:lang w:eastAsia="es-AR"/>
        </w:rPr>
      </w:pPr>
      <w:ins w:id="408" w:author="Unknown">
        <w:r w:rsidRPr="00FA0719">
          <w:rPr>
            <w:rFonts w:ascii="Verdana" w:eastAsia="Times New Roman" w:hAnsi="Verdana"/>
            <w:sz w:val="20"/>
            <w:szCs w:val="20"/>
            <w:lang w:val="en-GB" w:eastAsia="es-AR"/>
          </w:rPr>
          <w:t xml:space="preserve">            Class.forName("com.mysql.jdbc.Driver");</w:t>
        </w:r>
      </w:ins>
    </w:p>
    <w:p w:rsidR="00FA0719" w:rsidRPr="00FA0719" w:rsidRDefault="00FA0719" w:rsidP="00FA0719">
      <w:pPr>
        <w:shd w:val="clear" w:color="auto" w:fill="F3F3F3"/>
        <w:spacing w:after="0" w:line="240" w:lineRule="auto"/>
        <w:jc w:val="both"/>
        <w:rPr>
          <w:ins w:id="409" w:author="Unknown"/>
          <w:rFonts w:ascii="Times New Roman" w:eastAsia="Times New Roman" w:hAnsi="Times New Roman"/>
          <w:sz w:val="24"/>
          <w:szCs w:val="24"/>
          <w:lang w:eastAsia="es-AR"/>
        </w:rPr>
      </w:pPr>
      <w:ins w:id="410" w:author="Unknown">
        <w:r w:rsidRPr="00FA0719">
          <w:rPr>
            <w:rFonts w:ascii="Verdana" w:eastAsia="Times New Roman" w:hAnsi="Verdana"/>
            <w:sz w:val="20"/>
            <w:szCs w:val="20"/>
            <w:lang w:val="en-GB" w:eastAsia="es-AR"/>
          </w:rPr>
          <w:t xml:space="preserve">            </w:t>
        </w:r>
        <w:r w:rsidRPr="00FA0719">
          <w:rPr>
            <w:rFonts w:ascii="Verdana" w:eastAsia="Times New Roman" w:hAnsi="Verdana"/>
            <w:sz w:val="20"/>
            <w:szCs w:val="20"/>
            <w:lang w:eastAsia="es-AR"/>
          </w:rPr>
          <w:t xml:space="preserve">conexion = </w:t>
        </w:r>
      </w:ins>
    </w:p>
    <w:p w:rsidR="00FA0719" w:rsidRPr="00FA0719" w:rsidRDefault="00FA0719" w:rsidP="00FA0719">
      <w:pPr>
        <w:shd w:val="clear" w:color="auto" w:fill="F3F3F3"/>
        <w:spacing w:after="0" w:line="240" w:lineRule="auto"/>
        <w:jc w:val="both"/>
        <w:rPr>
          <w:ins w:id="411" w:author="Unknown"/>
          <w:rFonts w:ascii="Times New Roman" w:eastAsia="Times New Roman" w:hAnsi="Times New Roman"/>
          <w:sz w:val="24"/>
          <w:szCs w:val="24"/>
          <w:lang w:eastAsia="es-AR"/>
        </w:rPr>
      </w:pPr>
      <w:ins w:id="412" w:author="Unknown">
        <w:r w:rsidRPr="00FA0719">
          <w:rPr>
            <w:rFonts w:ascii="Verdana" w:eastAsia="Times New Roman" w:hAnsi="Verdana"/>
            <w:sz w:val="20"/>
            <w:szCs w:val="20"/>
            <w:lang w:val="en-GB" w:eastAsia="es-AR"/>
          </w:rPr>
          <w:t xml:space="preserve">               DriverManager.getConnection("jdbc:mysql://localhost/prueba", "root", "1daw");</w:t>
        </w:r>
      </w:ins>
    </w:p>
    <w:p w:rsidR="00FA0719" w:rsidRPr="00FA0719" w:rsidRDefault="00FA0719" w:rsidP="00FA0719">
      <w:pPr>
        <w:shd w:val="clear" w:color="auto" w:fill="F3F3F3"/>
        <w:spacing w:after="0" w:line="240" w:lineRule="auto"/>
        <w:jc w:val="both"/>
        <w:rPr>
          <w:ins w:id="413" w:author="Unknown"/>
          <w:rFonts w:ascii="Times New Roman" w:eastAsia="Times New Roman" w:hAnsi="Times New Roman"/>
          <w:sz w:val="24"/>
          <w:szCs w:val="24"/>
          <w:lang w:eastAsia="es-AR"/>
        </w:rPr>
      </w:pPr>
      <w:ins w:id="414" w:author="Unknown">
        <w:r w:rsidRPr="00FA0719">
          <w:rPr>
            <w:rFonts w:ascii="Verdana" w:eastAsia="Times New Roman" w:hAnsi="Verdana"/>
            <w:sz w:val="20"/>
            <w:szCs w:val="20"/>
            <w:lang w:val="en-GB" w:eastAsia="es-AR"/>
          </w:rPr>
          <w:t xml:space="preserve">               </w:t>
        </w:r>
      </w:ins>
    </w:p>
    <w:p w:rsidR="00FA0719" w:rsidRPr="00FA0719" w:rsidRDefault="00FA0719" w:rsidP="00FA0719">
      <w:pPr>
        <w:shd w:val="clear" w:color="auto" w:fill="F3F3F3"/>
        <w:spacing w:after="0" w:line="240" w:lineRule="auto"/>
        <w:jc w:val="both"/>
        <w:rPr>
          <w:ins w:id="415" w:author="Unknown"/>
          <w:rFonts w:ascii="Times New Roman" w:eastAsia="Times New Roman" w:hAnsi="Times New Roman"/>
          <w:sz w:val="24"/>
          <w:szCs w:val="24"/>
          <w:lang w:eastAsia="es-AR"/>
        </w:rPr>
      </w:pPr>
      <w:ins w:id="416" w:author="Unknown">
        <w:r w:rsidRPr="00FA0719">
          <w:rPr>
            <w:rFonts w:ascii="Verdana" w:eastAsia="Times New Roman" w:hAnsi="Verdana"/>
            <w:sz w:val="20"/>
            <w:szCs w:val="20"/>
            <w:lang w:val="en-GB" w:eastAsia="es-AR"/>
          </w:rPr>
          <w:t xml:space="preserve">            </w:t>
        </w:r>
        <w:r w:rsidRPr="00FA0719">
          <w:rPr>
            <w:rFonts w:ascii="Verdana" w:eastAsia="Times New Roman" w:hAnsi="Verdana"/>
            <w:color w:val="000080"/>
            <w:sz w:val="20"/>
            <w:szCs w:val="20"/>
            <w:lang w:eastAsia="es-AR"/>
          </w:rPr>
          <w:t>//Indicamos que el ResultSet será desplazable y modificable</w:t>
        </w:r>
      </w:ins>
    </w:p>
    <w:p w:rsidR="00FA0719" w:rsidRPr="00FA0719" w:rsidRDefault="00FA0719" w:rsidP="00FA0719">
      <w:pPr>
        <w:shd w:val="clear" w:color="auto" w:fill="F3F3F3"/>
        <w:spacing w:after="0" w:line="240" w:lineRule="auto"/>
        <w:jc w:val="both"/>
        <w:rPr>
          <w:ins w:id="417" w:author="Unknown"/>
          <w:rFonts w:ascii="Times New Roman" w:eastAsia="Times New Roman" w:hAnsi="Times New Roman"/>
          <w:sz w:val="24"/>
          <w:szCs w:val="24"/>
          <w:lang w:eastAsia="es-AR"/>
        </w:rPr>
      </w:pPr>
      <w:ins w:id="418" w:author="Unknown">
        <w:r w:rsidRPr="00FA0719">
          <w:rPr>
            <w:rFonts w:ascii="Verdana" w:eastAsia="Times New Roman" w:hAnsi="Verdana"/>
            <w:sz w:val="20"/>
            <w:szCs w:val="20"/>
            <w:lang w:eastAsia="es-AR"/>
          </w:rPr>
          <w:t xml:space="preserve">            </w:t>
        </w:r>
        <w:r w:rsidRPr="00FA0719">
          <w:rPr>
            <w:rFonts w:ascii="Verdana" w:eastAsia="Times New Roman" w:hAnsi="Verdana"/>
            <w:sz w:val="20"/>
            <w:szCs w:val="20"/>
            <w:lang w:val="en-GB" w:eastAsia="es-AR"/>
          </w:rPr>
          <w:t>Statement s =   conexion.createStatement(</w:t>
        </w:r>
        <w:r w:rsidRPr="00FA0719">
          <w:rPr>
            <w:rFonts w:ascii="Verdana" w:eastAsia="Times New Roman" w:hAnsi="Verdana"/>
            <w:sz w:val="18"/>
            <w:szCs w:val="18"/>
            <w:lang w:val="en-GB" w:eastAsia="es-AR"/>
          </w:rPr>
          <w:t>ResultSet.TYPE_SCROLL_INSENSITIVE,</w:t>
        </w:r>
      </w:ins>
    </w:p>
    <w:p w:rsidR="00FA0719" w:rsidRPr="00FA0719" w:rsidRDefault="00FA0719" w:rsidP="00FA0719">
      <w:pPr>
        <w:shd w:val="clear" w:color="auto" w:fill="F3F3F3"/>
        <w:spacing w:after="0" w:line="240" w:lineRule="auto"/>
        <w:jc w:val="both"/>
        <w:rPr>
          <w:ins w:id="419" w:author="Unknown"/>
          <w:rFonts w:ascii="Times New Roman" w:eastAsia="Times New Roman" w:hAnsi="Times New Roman"/>
          <w:sz w:val="24"/>
          <w:szCs w:val="24"/>
          <w:lang w:eastAsia="es-AR"/>
        </w:rPr>
      </w:pPr>
      <w:ins w:id="420" w:author="Unknown">
        <w:r w:rsidRPr="00FA0719">
          <w:rPr>
            <w:rFonts w:ascii="Verdana" w:eastAsia="Times New Roman" w:hAnsi="Verdana"/>
            <w:sz w:val="18"/>
            <w:szCs w:val="18"/>
            <w:lang w:val="en-GB" w:eastAsia="es-AR"/>
          </w:rPr>
          <w:t xml:space="preserve">                                                                                      ResultSet.CONCUR_UPDATABLE</w:t>
        </w:r>
        <w:r w:rsidRPr="00FA0719">
          <w:rPr>
            <w:rFonts w:ascii="Verdana" w:eastAsia="Times New Roman" w:hAnsi="Verdana"/>
            <w:sz w:val="20"/>
            <w:szCs w:val="20"/>
            <w:lang w:val="en-GB" w:eastAsia="es-AR"/>
          </w:rPr>
          <w:t>);</w:t>
        </w:r>
      </w:ins>
    </w:p>
    <w:p w:rsidR="00FA0719" w:rsidRPr="00FA0719" w:rsidRDefault="00FA0719" w:rsidP="00FA0719">
      <w:pPr>
        <w:shd w:val="clear" w:color="auto" w:fill="F3F3F3"/>
        <w:spacing w:after="0" w:line="240" w:lineRule="auto"/>
        <w:jc w:val="both"/>
        <w:rPr>
          <w:ins w:id="421"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422" w:author="Unknown"/>
          <w:rFonts w:ascii="Times New Roman" w:eastAsia="Times New Roman" w:hAnsi="Times New Roman"/>
          <w:sz w:val="24"/>
          <w:szCs w:val="24"/>
          <w:lang w:eastAsia="es-AR"/>
        </w:rPr>
      </w:pPr>
      <w:ins w:id="423" w:author="Unknown">
        <w:r w:rsidRPr="00FA0719">
          <w:rPr>
            <w:rFonts w:ascii="Verdana" w:eastAsia="Times New Roman" w:hAnsi="Verdana"/>
            <w:sz w:val="20"/>
            <w:szCs w:val="20"/>
            <w:lang w:val="en-GB" w:eastAsia="es-AR"/>
          </w:rPr>
          <w:t xml:space="preserve">            ResultSet rs = s.executeQuery("select * from persona");</w:t>
        </w:r>
      </w:ins>
    </w:p>
    <w:p w:rsidR="00FA0719" w:rsidRPr="00FA0719" w:rsidRDefault="00FA0719" w:rsidP="00FA0719">
      <w:pPr>
        <w:shd w:val="clear" w:color="auto" w:fill="F3F3F3"/>
        <w:spacing w:after="0" w:line="240" w:lineRule="auto"/>
        <w:jc w:val="both"/>
        <w:rPr>
          <w:ins w:id="424" w:author="Unknown"/>
          <w:rFonts w:ascii="Times New Roman" w:eastAsia="Times New Roman" w:hAnsi="Times New Roman"/>
          <w:sz w:val="24"/>
          <w:szCs w:val="24"/>
          <w:lang w:eastAsia="es-AR"/>
        </w:rPr>
      </w:pPr>
      <w:ins w:id="425" w:author="Unknown">
        <w:r w:rsidRPr="00FA0719">
          <w:rPr>
            <w:rFonts w:ascii="Verdana" w:eastAsia="Times New Roman" w:hAnsi="Verdana"/>
            <w:sz w:val="20"/>
            <w:szCs w:val="20"/>
            <w:lang w:val="en-GB" w:eastAsia="es-AR"/>
          </w:rPr>
          <w:t xml:space="preserve">            </w:t>
        </w:r>
      </w:ins>
    </w:p>
    <w:p w:rsidR="00FA0719" w:rsidRPr="00FA0719" w:rsidRDefault="00FA0719" w:rsidP="00FA0719">
      <w:pPr>
        <w:shd w:val="clear" w:color="auto" w:fill="F3F3F3"/>
        <w:spacing w:after="0" w:line="240" w:lineRule="auto"/>
        <w:jc w:val="both"/>
        <w:rPr>
          <w:ins w:id="426" w:author="Unknown"/>
          <w:rFonts w:ascii="Times New Roman" w:eastAsia="Times New Roman" w:hAnsi="Times New Roman"/>
          <w:sz w:val="24"/>
          <w:szCs w:val="24"/>
          <w:lang w:eastAsia="es-AR"/>
        </w:rPr>
      </w:pPr>
      <w:ins w:id="427" w:author="Unknown">
        <w:r w:rsidRPr="00FA0719">
          <w:rPr>
            <w:rFonts w:ascii="Verdana" w:eastAsia="Times New Roman" w:hAnsi="Verdana"/>
            <w:color w:val="000080"/>
            <w:sz w:val="20"/>
            <w:szCs w:val="20"/>
            <w:lang w:val="en-GB" w:eastAsia="es-AR"/>
          </w:rPr>
          <w:t xml:space="preserve">            </w:t>
        </w:r>
        <w:r w:rsidRPr="00FA0719">
          <w:rPr>
            <w:rFonts w:ascii="Verdana" w:eastAsia="Times New Roman" w:hAnsi="Verdana"/>
            <w:color w:val="000080"/>
            <w:sz w:val="20"/>
            <w:szCs w:val="20"/>
            <w:lang w:eastAsia="es-AR"/>
          </w:rPr>
          <w:t>//Recorrer el ResultSet desde el final hasta el principio</w:t>
        </w:r>
      </w:ins>
    </w:p>
    <w:p w:rsidR="00FA0719" w:rsidRPr="00FA0719" w:rsidRDefault="00FA0719" w:rsidP="00FA0719">
      <w:pPr>
        <w:shd w:val="clear" w:color="auto" w:fill="F3F3F3"/>
        <w:spacing w:after="0" w:line="240" w:lineRule="auto"/>
        <w:jc w:val="both"/>
        <w:rPr>
          <w:ins w:id="428" w:author="Unknown"/>
          <w:rFonts w:ascii="Times New Roman" w:eastAsia="Times New Roman" w:hAnsi="Times New Roman"/>
          <w:sz w:val="24"/>
          <w:szCs w:val="24"/>
          <w:lang w:eastAsia="es-AR"/>
        </w:rPr>
      </w:pPr>
      <w:ins w:id="429" w:author="Unknown">
        <w:r w:rsidRPr="00FA0719">
          <w:rPr>
            <w:rFonts w:ascii="Verdana" w:eastAsia="Times New Roman" w:hAnsi="Verdana"/>
            <w:sz w:val="20"/>
            <w:szCs w:val="20"/>
            <w:lang w:eastAsia="es-AR"/>
          </w:rPr>
          <w:t xml:space="preserve">            </w:t>
        </w:r>
        <w:r w:rsidRPr="00FA0719">
          <w:rPr>
            <w:rFonts w:ascii="Verdana" w:eastAsia="Times New Roman" w:hAnsi="Verdana"/>
            <w:sz w:val="20"/>
            <w:szCs w:val="20"/>
            <w:lang w:val="en-GB" w:eastAsia="es-AR"/>
          </w:rPr>
          <w:t>rs.afterLast();</w:t>
        </w:r>
      </w:ins>
    </w:p>
    <w:p w:rsidR="00FA0719" w:rsidRPr="00FA0719" w:rsidRDefault="00FA0719" w:rsidP="00FA0719">
      <w:pPr>
        <w:shd w:val="clear" w:color="auto" w:fill="F3F3F3"/>
        <w:spacing w:after="0" w:line="240" w:lineRule="auto"/>
        <w:jc w:val="both"/>
        <w:rPr>
          <w:ins w:id="430" w:author="Unknown"/>
          <w:rFonts w:ascii="Times New Roman" w:eastAsia="Times New Roman" w:hAnsi="Times New Roman"/>
          <w:sz w:val="24"/>
          <w:szCs w:val="24"/>
          <w:lang w:eastAsia="es-AR"/>
        </w:rPr>
      </w:pPr>
      <w:ins w:id="431" w:author="Unknown">
        <w:r w:rsidRPr="00FA0719">
          <w:rPr>
            <w:rFonts w:ascii="Verdana" w:eastAsia="Times New Roman" w:hAnsi="Verdana"/>
            <w:sz w:val="20"/>
            <w:szCs w:val="20"/>
            <w:lang w:val="en-GB" w:eastAsia="es-AR"/>
          </w:rPr>
          <w:t xml:space="preserve">            while (rs.previous()) {</w:t>
        </w:r>
      </w:ins>
    </w:p>
    <w:p w:rsidR="00FA0719" w:rsidRPr="00FA0719" w:rsidRDefault="00FA0719" w:rsidP="00FA0719">
      <w:pPr>
        <w:shd w:val="clear" w:color="auto" w:fill="F3F3F3"/>
        <w:spacing w:after="0" w:line="240" w:lineRule="auto"/>
        <w:jc w:val="both"/>
        <w:rPr>
          <w:ins w:id="432" w:author="Unknown"/>
          <w:rFonts w:ascii="Times New Roman" w:eastAsia="Times New Roman" w:hAnsi="Times New Roman"/>
          <w:sz w:val="24"/>
          <w:szCs w:val="24"/>
          <w:lang w:eastAsia="es-AR"/>
        </w:rPr>
      </w:pPr>
      <w:ins w:id="433" w:author="Unknown">
        <w:r w:rsidRPr="00FA0719">
          <w:rPr>
            <w:rFonts w:ascii="Verdana" w:eastAsia="Times New Roman" w:hAnsi="Verdana"/>
            <w:sz w:val="20"/>
            <w:szCs w:val="20"/>
            <w:lang w:val="en-GB" w:eastAsia="es-AR"/>
          </w:rPr>
          <w:t xml:space="preserve">                System.out.println(rs.getInt(1) + " " + rs.getString(2) + " " + rs.getDate(3));</w:t>
        </w:r>
      </w:ins>
    </w:p>
    <w:p w:rsidR="00FA0719" w:rsidRPr="00FA0719" w:rsidRDefault="00FA0719" w:rsidP="00FA0719">
      <w:pPr>
        <w:shd w:val="clear" w:color="auto" w:fill="F3F3F3"/>
        <w:spacing w:after="0" w:line="240" w:lineRule="auto"/>
        <w:jc w:val="both"/>
        <w:rPr>
          <w:ins w:id="434" w:author="Unknown"/>
          <w:rFonts w:ascii="Times New Roman" w:eastAsia="Times New Roman" w:hAnsi="Times New Roman"/>
          <w:sz w:val="24"/>
          <w:szCs w:val="24"/>
          <w:lang w:eastAsia="es-AR"/>
        </w:rPr>
      </w:pPr>
      <w:ins w:id="435" w:author="Unknown">
        <w:r w:rsidRPr="00FA0719">
          <w:rPr>
            <w:rFonts w:ascii="Verdana" w:eastAsia="Times New Roman" w:hAnsi="Verdana"/>
            <w:sz w:val="20"/>
            <w:szCs w:val="20"/>
            <w:lang w:val="en-GB" w:eastAsia="es-AR"/>
          </w:rPr>
          <w:t xml:space="preserve">            }</w:t>
        </w:r>
      </w:ins>
    </w:p>
    <w:p w:rsidR="00FA0719" w:rsidRPr="00FA0719" w:rsidRDefault="00FA0719" w:rsidP="00FA0719">
      <w:pPr>
        <w:shd w:val="clear" w:color="auto" w:fill="F3F3F3"/>
        <w:spacing w:after="0" w:line="240" w:lineRule="auto"/>
        <w:jc w:val="both"/>
        <w:rPr>
          <w:ins w:id="436" w:author="Unknown"/>
          <w:rFonts w:ascii="Times New Roman" w:eastAsia="Times New Roman" w:hAnsi="Times New Roman"/>
          <w:sz w:val="24"/>
          <w:szCs w:val="24"/>
          <w:lang w:eastAsia="es-AR"/>
        </w:rPr>
      </w:pPr>
      <w:ins w:id="437" w:author="Unknown">
        <w:r w:rsidRPr="00FA0719">
          <w:rPr>
            <w:rFonts w:ascii="Verdana" w:eastAsia="Times New Roman" w:hAnsi="Verdana"/>
            <w:sz w:val="20"/>
            <w:szCs w:val="20"/>
            <w:lang w:val="en-GB" w:eastAsia="es-AR"/>
          </w:rPr>
          <w:t xml:space="preserve">            </w:t>
        </w:r>
      </w:ins>
    </w:p>
    <w:p w:rsidR="00FA0719" w:rsidRPr="00FA0719" w:rsidRDefault="00FA0719" w:rsidP="00FA0719">
      <w:pPr>
        <w:shd w:val="clear" w:color="auto" w:fill="F3F3F3"/>
        <w:spacing w:after="0" w:line="240" w:lineRule="auto"/>
        <w:jc w:val="both"/>
        <w:rPr>
          <w:ins w:id="438" w:author="Unknown"/>
          <w:rFonts w:ascii="Times New Roman" w:eastAsia="Times New Roman" w:hAnsi="Times New Roman"/>
          <w:sz w:val="24"/>
          <w:szCs w:val="24"/>
          <w:lang w:eastAsia="es-AR"/>
        </w:rPr>
      </w:pPr>
      <w:ins w:id="439" w:author="Unknown">
        <w:r w:rsidRPr="00FA0719">
          <w:rPr>
            <w:rFonts w:ascii="Verdana" w:eastAsia="Times New Roman" w:hAnsi="Verdana"/>
            <w:color w:val="000080"/>
            <w:sz w:val="20"/>
            <w:szCs w:val="20"/>
            <w:lang w:val="en-GB" w:eastAsia="es-AR"/>
          </w:rPr>
          <w:t xml:space="preserve">            </w:t>
        </w:r>
        <w:r w:rsidRPr="00FA0719">
          <w:rPr>
            <w:rFonts w:ascii="Verdana" w:eastAsia="Times New Roman" w:hAnsi="Verdana"/>
            <w:color w:val="000080"/>
            <w:sz w:val="20"/>
            <w:szCs w:val="20"/>
            <w:lang w:eastAsia="es-AR"/>
          </w:rPr>
          <w:t xml:space="preserve">// modificar el campo nombre (2) del registro 2 del ResultSet </w:t>
        </w:r>
      </w:ins>
    </w:p>
    <w:p w:rsidR="00FA0719" w:rsidRPr="00FA0719" w:rsidRDefault="00FA0719" w:rsidP="00FA0719">
      <w:pPr>
        <w:shd w:val="clear" w:color="auto" w:fill="F3F3F3"/>
        <w:spacing w:after="0" w:line="240" w:lineRule="auto"/>
        <w:jc w:val="both"/>
        <w:rPr>
          <w:ins w:id="440" w:author="Unknown"/>
          <w:rFonts w:ascii="Times New Roman" w:eastAsia="Times New Roman" w:hAnsi="Times New Roman"/>
          <w:sz w:val="24"/>
          <w:szCs w:val="24"/>
          <w:lang w:eastAsia="es-AR"/>
        </w:rPr>
      </w:pPr>
      <w:ins w:id="441" w:author="Unknown">
        <w:r w:rsidRPr="00FA0719">
          <w:rPr>
            <w:rFonts w:ascii="Verdana" w:eastAsia="Times New Roman" w:hAnsi="Verdana"/>
            <w:color w:val="000080"/>
            <w:sz w:val="20"/>
            <w:szCs w:val="20"/>
            <w:lang w:eastAsia="es-AR"/>
          </w:rPr>
          <w:t xml:space="preserve">            // el cambio también se produce en la base de datos</w:t>
        </w:r>
      </w:ins>
    </w:p>
    <w:p w:rsidR="00FA0719" w:rsidRPr="00FA0719" w:rsidRDefault="00FA0719" w:rsidP="00FA0719">
      <w:pPr>
        <w:shd w:val="clear" w:color="auto" w:fill="F3F3F3"/>
        <w:spacing w:after="0" w:line="240" w:lineRule="auto"/>
        <w:jc w:val="both"/>
        <w:rPr>
          <w:ins w:id="442" w:author="Unknown"/>
          <w:rFonts w:ascii="Times New Roman" w:eastAsia="Times New Roman" w:hAnsi="Times New Roman"/>
          <w:sz w:val="24"/>
          <w:szCs w:val="24"/>
          <w:lang w:eastAsia="es-AR"/>
        </w:rPr>
      </w:pPr>
      <w:ins w:id="443" w:author="Unknown">
        <w:r w:rsidRPr="00FA0719">
          <w:rPr>
            <w:rFonts w:ascii="Verdana" w:eastAsia="Times New Roman" w:hAnsi="Verdana"/>
            <w:sz w:val="20"/>
            <w:szCs w:val="20"/>
            <w:lang w:eastAsia="es-AR"/>
          </w:rPr>
          <w:t xml:space="preserve">            rs.absolute(2); </w:t>
        </w:r>
      </w:ins>
    </w:p>
    <w:p w:rsidR="00FA0719" w:rsidRPr="00FA0719" w:rsidRDefault="00FA0719" w:rsidP="00FA0719">
      <w:pPr>
        <w:shd w:val="clear" w:color="auto" w:fill="F3F3F3"/>
        <w:spacing w:after="0" w:line="240" w:lineRule="auto"/>
        <w:jc w:val="both"/>
        <w:rPr>
          <w:ins w:id="444" w:author="Unknown"/>
          <w:rFonts w:ascii="Times New Roman" w:eastAsia="Times New Roman" w:hAnsi="Times New Roman"/>
          <w:sz w:val="24"/>
          <w:szCs w:val="24"/>
          <w:lang w:eastAsia="es-AR"/>
        </w:rPr>
      </w:pPr>
      <w:ins w:id="445" w:author="Unknown">
        <w:r w:rsidRPr="00FA0719">
          <w:rPr>
            <w:rFonts w:ascii="Verdana" w:eastAsia="Times New Roman" w:hAnsi="Verdana"/>
            <w:sz w:val="20"/>
            <w:szCs w:val="20"/>
            <w:lang w:eastAsia="es-AR"/>
          </w:rPr>
          <w:t xml:space="preserve">            rs.updateString(2, "Ana Lozano"); </w:t>
        </w:r>
      </w:ins>
    </w:p>
    <w:p w:rsidR="00FA0719" w:rsidRPr="00FA0719" w:rsidRDefault="00FA0719" w:rsidP="00FA0719">
      <w:pPr>
        <w:shd w:val="clear" w:color="auto" w:fill="F3F3F3"/>
        <w:spacing w:after="0" w:line="240" w:lineRule="auto"/>
        <w:jc w:val="both"/>
        <w:rPr>
          <w:ins w:id="446" w:author="Unknown"/>
          <w:rFonts w:ascii="Times New Roman" w:eastAsia="Times New Roman" w:hAnsi="Times New Roman"/>
          <w:sz w:val="24"/>
          <w:szCs w:val="24"/>
          <w:lang w:eastAsia="es-AR"/>
        </w:rPr>
      </w:pPr>
      <w:ins w:id="447" w:author="Unknown">
        <w:r w:rsidRPr="00FA0719">
          <w:rPr>
            <w:rFonts w:ascii="Verdana" w:eastAsia="Times New Roman" w:hAnsi="Verdana"/>
            <w:sz w:val="20"/>
            <w:szCs w:val="20"/>
            <w:lang w:eastAsia="es-AR"/>
          </w:rPr>
          <w:t xml:space="preserve">            rs.updateRow(); </w:t>
        </w:r>
      </w:ins>
    </w:p>
    <w:p w:rsidR="00FA0719" w:rsidRPr="00FA0719" w:rsidRDefault="00FA0719" w:rsidP="00FA0719">
      <w:pPr>
        <w:shd w:val="clear" w:color="auto" w:fill="F3F3F3"/>
        <w:spacing w:after="0" w:line="240" w:lineRule="auto"/>
        <w:jc w:val="both"/>
        <w:rPr>
          <w:ins w:id="448"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jc w:val="both"/>
        <w:rPr>
          <w:ins w:id="449" w:author="Unknown"/>
          <w:rFonts w:ascii="Times New Roman" w:eastAsia="Times New Roman" w:hAnsi="Times New Roman"/>
          <w:sz w:val="24"/>
          <w:szCs w:val="24"/>
          <w:lang w:eastAsia="es-AR"/>
        </w:rPr>
      </w:pPr>
      <w:ins w:id="450" w:author="Unknown">
        <w:r w:rsidRPr="00FA0719">
          <w:rPr>
            <w:rFonts w:ascii="Verdana" w:eastAsia="Times New Roman" w:hAnsi="Verdana"/>
            <w:color w:val="000080"/>
            <w:sz w:val="20"/>
            <w:szCs w:val="20"/>
            <w:lang w:eastAsia="es-AR"/>
          </w:rPr>
          <w:t xml:space="preserve">            //Recorrer el ResultSet para comprobar la modificación. </w:t>
        </w:r>
      </w:ins>
    </w:p>
    <w:p w:rsidR="00FA0719" w:rsidRPr="00FA0719" w:rsidRDefault="00FA0719" w:rsidP="00FA0719">
      <w:pPr>
        <w:shd w:val="clear" w:color="auto" w:fill="F3F3F3"/>
        <w:spacing w:after="0" w:line="240" w:lineRule="auto"/>
        <w:jc w:val="both"/>
        <w:rPr>
          <w:ins w:id="451" w:author="Unknown"/>
          <w:rFonts w:ascii="Times New Roman" w:eastAsia="Times New Roman" w:hAnsi="Times New Roman"/>
          <w:sz w:val="24"/>
          <w:szCs w:val="24"/>
          <w:lang w:eastAsia="es-AR"/>
        </w:rPr>
      </w:pPr>
      <w:ins w:id="452" w:author="Unknown">
        <w:r w:rsidRPr="00FA0719">
          <w:rPr>
            <w:rFonts w:ascii="Verdana" w:eastAsia="Times New Roman" w:hAnsi="Verdana"/>
            <w:color w:val="000080"/>
            <w:sz w:val="20"/>
            <w:szCs w:val="20"/>
            <w:lang w:eastAsia="es-AR"/>
          </w:rPr>
          <w:lastRenderedPageBreak/>
          <w:t xml:space="preserve">            //Para recorrer el ResultSet desde el principio hasta el final nos debemos situar </w:t>
        </w:r>
      </w:ins>
    </w:p>
    <w:p w:rsidR="00FA0719" w:rsidRPr="00FA0719" w:rsidRDefault="00FA0719" w:rsidP="00FA0719">
      <w:pPr>
        <w:shd w:val="clear" w:color="auto" w:fill="F3F3F3"/>
        <w:spacing w:after="0" w:line="240" w:lineRule="auto"/>
        <w:jc w:val="both"/>
        <w:rPr>
          <w:ins w:id="453" w:author="Unknown"/>
          <w:rFonts w:ascii="Times New Roman" w:eastAsia="Times New Roman" w:hAnsi="Times New Roman"/>
          <w:sz w:val="24"/>
          <w:szCs w:val="24"/>
          <w:lang w:eastAsia="es-AR"/>
        </w:rPr>
      </w:pPr>
      <w:ins w:id="454" w:author="Unknown">
        <w:r w:rsidRPr="00FA0719">
          <w:rPr>
            <w:rFonts w:ascii="Verdana" w:eastAsia="Times New Roman" w:hAnsi="Verdana"/>
            <w:color w:val="000080"/>
            <w:sz w:val="20"/>
            <w:szCs w:val="20"/>
            <w:lang w:eastAsia="es-AR"/>
          </w:rPr>
          <w:t xml:space="preserve">            //de nuevo al principio</w:t>
        </w:r>
      </w:ins>
    </w:p>
    <w:p w:rsidR="00FA0719" w:rsidRPr="00FA0719" w:rsidRDefault="00FA0719" w:rsidP="00FA0719">
      <w:pPr>
        <w:shd w:val="clear" w:color="auto" w:fill="F3F3F3"/>
        <w:spacing w:after="0" w:line="240" w:lineRule="auto"/>
        <w:jc w:val="both"/>
        <w:rPr>
          <w:ins w:id="455" w:author="Unknown"/>
          <w:rFonts w:ascii="Times New Roman" w:eastAsia="Times New Roman" w:hAnsi="Times New Roman"/>
          <w:sz w:val="24"/>
          <w:szCs w:val="24"/>
          <w:lang w:eastAsia="es-AR"/>
        </w:rPr>
      </w:pPr>
      <w:ins w:id="456" w:author="Unknown">
        <w:r w:rsidRPr="00FA0719">
          <w:rPr>
            <w:rFonts w:ascii="Verdana" w:eastAsia="Times New Roman" w:hAnsi="Verdana"/>
            <w:sz w:val="20"/>
            <w:szCs w:val="20"/>
            <w:lang w:eastAsia="es-AR"/>
          </w:rPr>
          <w:t xml:space="preserve">            rs.beforeFirst();</w:t>
        </w:r>
      </w:ins>
    </w:p>
    <w:p w:rsidR="00FA0719" w:rsidRPr="00FA0719" w:rsidRDefault="00FA0719" w:rsidP="00FA0719">
      <w:pPr>
        <w:shd w:val="clear" w:color="auto" w:fill="F3F3F3"/>
        <w:spacing w:after="0" w:line="240" w:lineRule="auto"/>
        <w:jc w:val="both"/>
        <w:rPr>
          <w:ins w:id="457" w:author="Unknown"/>
          <w:rFonts w:ascii="Times New Roman" w:eastAsia="Times New Roman" w:hAnsi="Times New Roman"/>
          <w:sz w:val="24"/>
          <w:szCs w:val="24"/>
          <w:lang w:eastAsia="es-AR"/>
        </w:rPr>
      </w:pPr>
      <w:ins w:id="458" w:author="Unknown">
        <w:r w:rsidRPr="00FA0719">
          <w:rPr>
            <w:rFonts w:ascii="Verdana" w:eastAsia="Times New Roman" w:hAnsi="Verdana"/>
            <w:sz w:val="20"/>
            <w:szCs w:val="20"/>
            <w:lang w:eastAsia="es-AR"/>
          </w:rPr>
          <w:t xml:space="preserve">            while (rs.next()) {</w:t>
        </w:r>
      </w:ins>
    </w:p>
    <w:p w:rsidR="00FA0719" w:rsidRPr="00FA0719" w:rsidRDefault="00FA0719" w:rsidP="00FA0719">
      <w:pPr>
        <w:shd w:val="clear" w:color="auto" w:fill="F3F3F3"/>
        <w:spacing w:after="0" w:line="240" w:lineRule="auto"/>
        <w:jc w:val="both"/>
        <w:rPr>
          <w:ins w:id="459" w:author="Unknown"/>
          <w:rFonts w:ascii="Times New Roman" w:eastAsia="Times New Roman" w:hAnsi="Times New Roman"/>
          <w:sz w:val="24"/>
          <w:szCs w:val="24"/>
          <w:lang w:eastAsia="es-AR"/>
        </w:rPr>
      </w:pPr>
      <w:ins w:id="460" w:author="Unknown">
        <w:r w:rsidRPr="00FA0719">
          <w:rPr>
            <w:rFonts w:ascii="Verdana" w:eastAsia="Times New Roman" w:hAnsi="Verdana"/>
            <w:sz w:val="20"/>
            <w:szCs w:val="20"/>
            <w:lang w:eastAsia="es-AR"/>
          </w:rPr>
          <w:t xml:space="preserve">                System.out.println(rs.getInt(1) + " " + rs.getString(2) + " " + rs.getDate(3));</w:t>
        </w:r>
      </w:ins>
    </w:p>
    <w:p w:rsidR="00FA0719" w:rsidRPr="00FA0719" w:rsidRDefault="00FA0719" w:rsidP="00FA0719">
      <w:pPr>
        <w:shd w:val="clear" w:color="auto" w:fill="F3F3F3"/>
        <w:spacing w:after="0" w:line="240" w:lineRule="auto"/>
        <w:jc w:val="both"/>
        <w:rPr>
          <w:ins w:id="461" w:author="Unknown"/>
          <w:rFonts w:ascii="Times New Roman" w:eastAsia="Times New Roman" w:hAnsi="Times New Roman"/>
          <w:sz w:val="24"/>
          <w:szCs w:val="24"/>
          <w:lang w:eastAsia="es-AR"/>
        </w:rPr>
      </w:pPr>
      <w:ins w:id="462" w:author="Unknown">
        <w:r w:rsidRPr="00FA0719">
          <w:rPr>
            <w:rFonts w:ascii="Verdana" w:eastAsia="Times New Roman" w:hAnsi="Verdana"/>
            <w:sz w:val="20"/>
            <w:szCs w:val="20"/>
            <w:lang w:eastAsia="es-AR"/>
          </w:rPr>
          <w:t xml:space="preserve">            }</w:t>
        </w:r>
      </w:ins>
    </w:p>
    <w:p w:rsidR="00FA0719" w:rsidRPr="00FA0719" w:rsidRDefault="00FA0719" w:rsidP="00FA0719">
      <w:pPr>
        <w:shd w:val="clear" w:color="auto" w:fill="F3F3F3"/>
        <w:spacing w:after="0" w:line="240" w:lineRule="auto"/>
        <w:jc w:val="both"/>
        <w:rPr>
          <w:ins w:id="463" w:author="Unknown"/>
          <w:rFonts w:ascii="Times New Roman" w:eastAsia="Times New Roman" w:hAnsi="Times New Roman"/>
          <w:sz w:val="24"/>
          <w:szCs w:val="24"/>
          <w:lang w:eastAsia="es-AR"/>
        </w:rPr>
      </w:pPr>
      <w:ins w:id="464" w:author="Unknown">
        <w:r w:rsidRPr="00FA0719">
          <w:rPr>
            <w:rFonts w:ascii="Verdana" w:eastAsia="Times New Roman" w:hAnsi="Verdana"/>
            <w:sz w:val="20"/>
            <w:szCs w:val="20"/>
            <w:lang w:eastAsia="es-AR"/>
          </w:rPr>
          <w:t xml:space="preserve">        } catch (SQLException e) {</w:t>
        </w:r>
      </w:ins>
    </w:p>
    <w:p w:rsidR="00FA0719" w:rsidRPr="00FA0719" w:rsidRDefault="00FA0719" w:rsidP="00FA0719">
      <w:pPr>
        <w:shd w:val="clear" w:color="auto" w:fill="F3F3F3"/>
        <w:spacing w:after="0" w:line="240" w:lineRule="auto"/>
        <w:jc w:val="both"/>
        <w:rPr>
          <w:ins w:id="465" w:author="Unknown"/>
          <w:rFonts w:ascii="Times New Roman" w:eastAsia="Times New Roman" w:hAnsi="Times New Roman"/>
          <w:sz w:val="24"/>
          <w:szCs w:val="24"/>
          <w:lang w:eastAsia="es-AR"/>
        </w:rPr>
      </w:pPr>
      <w:ins w:id="466" w:author="Unknown">
        <w:r w:rsidRPr="00FA0719">
          <w:rPr>
            <w:rFonts w:ascii="Verdana" w:eastAsia="Times New Roman" w:hAnsi="Verdana"/>
            <w:sz w:val="20"/>
            <w:szCs w:val="20"/>
            <w:lang w:eastAsia="es-AR"/>
          </w:rPr>
          <w:t xml:space="preserve">            System.out.println(e.getMessage());</w:t>
        </w:r>
      </w:ins>
    </w:p>
    <w:p w:rsidR="00FA0719" w:rsidRPr="00FA0719" w:rsidRDefault="00FA0719" w:rsidP="00FA0719">
      <w:pPr>
        <w:shd w:val="clear" w:color="auto" w:fill="F3F3F3"/>
        <w:spacing w:after="0" w:line="240" w:lineRule="auto"/>
        <w:jc w:val="both"/>
        <w:rPr>
          <w:ins w:id="467" w:author="Unknown"/>
          <w:rFonts w:ascii="Times New Roman" w:eastAsia="Times New Roman" w:hAnsi="Times New Roman"/>
          <w:sz w:val="24"/>
          <w:szCs w:val="24"/>
          <w:lang w:eastAsia="es-AR"/>
        </w:rPr>
      </w:pPr>
      <w:ins w:id="468" w:author="Unknown">
        <w:r w:rsidRPr="00FA0719">
          <w:rPr>
            <w:rFonts w:ascii="Verdana" w:eastAsia="Times New Roman" w:hAnsi="Verdana"/>
            <w:sz w:val="20"/>
            <w:szCs w:val="20"/>
            <w:lang w:eastAsia="es-AR"/>
          </w:rPr>
          <w:t xml:space="preserve">        </w:t>
        </w:r>
        <w:r w:rsidRPr="00FA0719">
          <w:rPr>
            <w:rFonts w:ascii="Verdana" w:eastAsia="Times New Roman" w:hAnsi="Verdana"/>
            <w:sz w:val="20"/>
            <w:szCs w:val="20"/>
            <w:lang w:val="en-GB" w:eastAsia="es-AR"/>
          </w:rPr>
          <w:t>} catch (ClassNotFoundException e) {</w:t>
        </w:r>
      </w:ins>
    </w:p>
    <w:p w:rsidR="00FA0719" w:rsidRPr="00FA0719" w:rsidRDefault="00FA0719" w:rsidP="00FA0719">
      <w:pPr>
        <w:shd w:val="clear" w:color="auto" w:fill="F3F3F3"/>
        <w:spacing w:after="0" w:line="240" w:lineRule="auto"/>
        <w:jc w:val="both"/>
        <w:rPr>
          <w:ins w:id="469" w:author="Unknown"/>
          <w:rFonts w:ascii="Times New Roman" w:eastAsia="Times New Roman" w:hAnsi="Times New Roman"/>
          <w:sz w:val="24"/>
          <w:szCs w:val="24"/>
          <w:lang w:eastAsia="es-AR"/>
        </w:rPr>
      </w:pPr>
      <w:ins w:id="470" w:author="Unknown">
        <w:r w:rsidRPr="00FA0719">
          <w:rPr>
            <w:rFonts w:ascii="Verdana" w:eastAsia="Times New Roman" w:hAnsi="Verdana"/>
            <w:sz w:val="20"/>
            <w:szCs w:val="20"/>
            <w:lang w:val="en-GB" w:eastAsia="es-AR"/>
          </w:rPr>
          <w:t xml:space="preserve">            System.out.println(e.getMessage());</w:t>
        </w:r>
      </w:ins>
    </w:p>
    <w:p w:rsidR="00FA0719" w:rsidRPr="00FA0719" w:rsidRDefault="00FA0719" w:rsidP="00FA0719">
      <w:pPr>
        <w:shd w:val="clear" w:color="auto" w:fill="F3F3F3"/>
        <w:spacing w:after="0" w:line="240" w:lineRule="auto"/>
        <w:jc w:val="both"/>
        <w:rPr>
          <w:ins w:id="471" w:author="Unknown"/>
          <w:rFonts w:ascii="Times New Roman" w:eastAsia="Times New Roman" w:hAnsi="Times New Roman"/>
          <w:sz w:val="24"/>
          <w:szCs w:val="24"/>
          <w:lang w:eastAsia="es-AR"/>
        </w:rPr>
      </w:pPr>
      <w:ins w:id="472" w:author="Unknown">
        <w:r w:rsidRPr="00FA0719">
          <w:rPr>
            <w:rFonts w:ascii="Verdana" w:eastAsia="Times New Roman" w:hAnsi="Verdana"/>
            <w:sz w:val="20"/>
            <w:szCs w:val="20"/>
            <w:lang w:val="en-GB" w:eastAsia="es-AR"/>
          </w:rPr>
          <w:t xml:space="preserve">        } finally { </w:t>
        </w:r>
      </w:ins>
    </w:p>
    <w:p w:rsidR="00FA0719" w:rsidRPr="00FA0719" w:rsidRDefault="00FA0719" w:rsidP="00FA0719">
      <w:pPr>
        <w:shd w:val="clear" w:color="auto" w:fill="F3F3F3"/>
        <w:spacing w:after="0" w:line="240" w:lineRule="auto"/>
        <w:jc w:val="both"/>
        <w:rPr>
          <w:ins w:id="473" w:author="Unknown"/>
          <w:rFonts w:ascii="Times New Roman" w:eastAsia="Times New Roman" w:hAnsi="Times New Roman"/>
          <w:sz w:val="24"/>
          <w:szCs w:val="24"/>
          <w:lang w:eastAsia="es-AR"/>
        </w:rPr>
      </w:pPr>
      <w:ins w:id="474" w:author="Unknown">
        <w:r w:rsidRPr="00FA0719">
          <w:rPr>
            <w:rFonts w:ascii="Verdana" w:eastAsia="Times New Roman" w:hAnsi="Verdana"/>
            <w:sz w:val="20"/>
            <w:szCs w:val="20"/>
            <w:lang w:val="en-GB" w:eastAsia="es-AR"/>
          </w:rPr>
          <w:t xml:space="preserve">            try {</w:t>
        </w:r>
      </w:ins>
    </w:p>
    <w:p w:rsidR="00FA0719" w:rsidRPr="00FA0719" w:rsidRDefault="00FA0719" w:rsidP="00FA0719">
      <w:pPr>
        <w:shd w:val="clear" w:color="auto" w:fill="F3F3F3"/>
        <w:spacing w:after="0" w:line="240" w:lineRule="auto"/>
        <w:jc w:val="both"/>
        <w:rPr>
          <w:ins w:id="475" w:author="Unknown"/>
          <w:rFonts w:ascii="Times New Roman" w:eastAsia="Times New Roman" w:hAnsi="Times New Roman"/>
          <w:sz w:val="24"/>
          <w:szCs w:val="24"/>
          <w:lang w:eastAsia="es-AR"/>
        </w:rPr>
      </w:pPr>
      <w:ins w:id="476" w:author="Unknown">
        <w:r w:rsidRPr="00FA0719">
          <w:rPr>
            <w:rFonts w:ascii="Verdana" w:eastAsia="Times New Roman" w:hAnsi="Verdana"/>
            <w:sz w:val="20"/>
            <w:szCs w:val="20"/>
            <w:lang w:val="en-GB" w:eastAsia="es-AR"/>
          </w:rPr>
          <w:t xml:space="preserve">                if (conexion != null) {</w:t>
        </w:r>
      </w:ins>
    </w:p>
    <w:p w:rsidR="00FA0719" w:rsidRPr="00FA0719" w:rsidRDefault="00FA0719" w:rsidP="00FA0719">
      <w:pPr>
        <w:shd w:val="clear" w:color="auto" w:fill="F3F3F3"/>
        <w:spacing w:after="0" w:line="240" w:lineRule="auto"/>
        <w:jc w:val="both"/>
        <w:rPr>
          <w:ins w:id="477" w:author="Unknown"/>
          <w:rFonts w:ascii="Times New Roman" w:eastAsia="Times New Roman" w:hAnsi="Times New Roman"/>
          <w:sz w:val="24"/>
          <w:szCs w:val="24"/>
          <w:lang w:eastAsia="es-AR"/>
        </w:rPr>
      </w:pPr>
      <w:ins w:id="478" w:author="Unknown">
        <w:r w:rsidRPr="00FA0719">
          <w:rPr>
            <w:rFonts w:ascii="Verdana" w:eastAsia="Times New Roman" w:hAnsi="Verdana"/>
            <w:sz w:val="20"/>
            <w:szCs w:val="20"/>
            <w:lang w:val="en-GB" w:eastAsia="es-AR"/>
          </w:rPr>
          <w:t xml:space="preserve">                    conexion.close();</w:t>
        </w:r>
      </w:ins>
    </w:p>
    <w:p w:rsidR="00FA0719" w:rsidRPr="00FA0719" w:rsidRDefault="00FA0719" w:rsidP="00FA0719">
      <w:pPr>
        <w:shd w:val="clear" w:color="auto" w:fill="F3F3F3"/>
        <w:spacing w:after="0" w:line="240" w:lineRule="auto"/>
        <w:jc w:val="both"/>
        <w:rPr>
          <w:ins w:id="479" w:author="Unknown"/>
          <w:rFonts w:ascii="Times New Roman" w:eastAsia="Times New Roman" w:hAnsi="Times New Roman"/>
          <w:sz w:val="24"/>
          <w:szCs w:val="24"/>
          <w:lang w:eastAsia="es-AR"/>
        </w:rPr>
      </w:pPr>
      <w:ins w:id="480" w:author="Unknown">
        <w:r w:rsidRPr="00FA0719">
          <w:rPr>
            <w:rFonts w:ascii="Verdana" w:eastAsia="Times New Roman" w:hAnsi="Verdana"/>
            <w:sz w:val="20"/>
            <w:szCs w:val="20"/>
            <w:lang w:val="en-GB" w:eastAsia="es-AR"/>
          </w:rPr>
          <w:t xml:space="preserve">                }</w:t>
        </w:r>
      </w:ins>
    </w:p>
    <w:p w:rsidR="00FA0719" w:rsidRPr="00FA0719" w:rsidRDefault="00FA0719" w:rsidP="00FA0719">
      <w:pPr>
        <w:shd w:val="clear" w:color="auto" w:fill="F3F3F3"/>
        <w:spacing w:after="0" w:line="240" w:lineRule="auto"/>
        <w:jc w:val="both"/>
        <w:rPr>
          <w:ins w:id="481" w:author="Unknown"/>
          <w:rFonts w:ascii="Times New Roman" w:eastAsia="Times New Roman" w:hAnsi="Times New Roman"/>
          <w:sz w:val="24"/>
          <w:szCs w:val="24"/>
          <w:lang w:eastAsia="es-AR"/>
        </w:rPr>
      </w:pPr>
      <w:ins w:id="482" w:author="Unknown">
        <w:r w:rsidRPr="00FA0719">
          <w:rPr>
            <w:rFonts w:ascii="Verdana" w:eastAsia="Times New Roman" w:hAnsi="Verdana"/>
            <w:sz w:val="20"/>
            <w:szCs w:val="20"/>
            <w:lang w:val="en-GB" w:eastAsia="es-AR"/>
          </w:rPr>
          <w:t xml:space="preserve">            } catch (SQLException ex) {</w:t>
        </w:r>
      </w:ins>
    </w:p>
    <w:p w:rsidR="00FA0719" w:rsidRPr="00FA0719" w:rsidRDefault="00FA0719" w:rsidP="00FA0719">
      <w:pPr>
        <w:shd w:val="clear" w:color="auto" w:fill="F3F3F3"/>
        <w:spacing w:after="0" w:line="240" w:lineRule="auto"/>
        <w:jc w:val="both"/>
        <w:rPr>
          <w:ins w:id="483" w:author="Unknown"/>
          <w:rFonts w:ascii="Times New Roman" w:eastAsia="Times New Roman" w:hAnsi="Times New Roman"/>
          <w:sz w:val="24"/>
          <w:szCs w:val="24"/>
          <w:lang w:eastAsia="es-AR"/>
        </w:rPr>
      </w:pPr>
      <w:ins w:id="484" w:author="Unknown">
        <w:r w:rsidRPr="00FA0719">
          <w:rPr>
            <w:rFonts w:ascii="Verdana" w:eastAsia="Times New Roman" w:hAnsi="Verdana"/>
            <w:sz w:val="20"/>
            <w:szCs w:val="20"/>
            <w:lang w:val="en-GB" w:eastAsia="es-AR"/>
          </w:rPr>
          <w:t xml:space="preserve">                System.out.println(ex.getMessage());</w:t>
        </w:r>
      </w:ins>
    </w:p>
    <w:p w:rsidR="00FA0719" w:rsidRPr="00FA0719" w:rsidRDefault="00FA0719" w:rsidP="00FA0719">
      <w:pPr>
        <w:shd w:val="clear" w:color="auto" w:fill="F3F3F3"/>
        <w:spacing w:after="0" w:line="240" w:lineRule="auto"/>
        <w:jc w:val="both"/>
        <w:rPr>
          <w:ins w:id="485" w:author="Unknown"/>
          <w:rFonts w:ascii="Times New Roman" w:eastAsia="Times New Roman" w:hAnsi="Times New Roman"/>
          <w:sz w:val="24"/>
          <w:szCs w:val="24"/>
          <w:lang w:eastAsia="es-AR"/>
        </w:rPr>
      </w:pPr>
      <w:ins w:id="486" w:author="Unknown">
        <w:r w:rsidRPr="00FA0719">
          <w:rPr>
            <w:rFonts w:ascii="Verdana" w:eastAsia="Times New Roman" w:hAnsi="Verdana"/>
            <w:sz w:val="20"/>
            <w:szCs w:val="20"/>
            <w:lang w:val="en-GB" w:eastAsia="es-AR"/>
          </w:rPr>
          <w:t xml:space="preserve">            </w:t>
        </w:r>
        <w:r w:rsidRPr="00FA0719">
          <w:rPr>
            <w:rFonts w:ascii="Verdana" w:eastAsia="Times New Roman" w:hAnsi="Verdana"/>
            <w:sz w:val="20"/>
            <w:szCs w:val="20"/>
            <w:lang w:eastAsia="es-AR"/>
          </w:rPr>
          <w:t>}</w:t>
        </w:r>
      </w:ins>
    </w:p>
    <w:p w:rsidR="00FA0719" w:rsidRPr="00FA0719" w:rsidRDefault="00FA0719" w:rsidP="00FA0719">
      <w:pPr>
        <w:shd w:val="clear" w:color="auto" w:fill="F3F3F3"/>
        <w:spacing w:after="0" w:line="240" w:lineRule="auto"/>
        <w:jc w:val="both"/>
        <w:rPr>
          <w:ins w:id="487" w:author="Unknown"/>
          <w:rFonts w:ascii="Times New Roman" w:eastAsia="Times New Roman" w:hAnsi="Times New Roman"/>
          <w:sz w:val="24"/>
          <w:szCs w:val="24"/>
          <w:lang w:eastAsia="es-AR"/>
        </w:rPr>
      </w:pPr>
      <w:ins w:id="488" w:author="Unknown">
        <w:r w:rsidRPr="00FA0719">
          <w:rPr>
            <w:rFonts w:ascii="Verdana" w:eastAsia="Times New Roman" w:hAnsi="Verdana"/>
            <w:sz w:val="20"/>
            <w:szCs w:val="20"/>
            <w:lang w:eastAsia="es-AR"/>
          </w:rPr>
          <w:t xml:space="preserve">        }</w:t>
        </w:r>
      </w:ins>
    </w:p>
    <w:p w:rsidR="00FA0719" w:rsidRPr="00FA0719" w:rsidRDefault="00FA0719" w:rsidP="00FA0719">
      <w:pPr>
        <w:shd w:val="clear" w:color="auto" w:fill="F3F3F3"/>
        <w:spacing w:after="0" w:line="240" w:lineRule="auto"/>
        <w:jc w:val="both"/>
        <w:rPr>
          <w:ins w:id="489" w:author="Unknown"/>
          <w:rFonts w:ascii="Times New Roman" w:eastAsia="Times New Roman" w:hAnsi="Times New Roman"/>
          <w:sz w:val="24"/>
          <w:szCs w:val="24"/>
          <w:lang w:eastAsia="es-AR"/>
        </w:rPr>
      </w:pPr>
      <w:ins w:id="490" w:author="Unknown">
        <w:r w:rsidRPr="00FA0719">
          <w:rPr>
            <w:rFonts w:ascii="Verdana" w:eastAsia="Times New Roman" w:hAnsi="Verdana"/>
            <w:sz w:val="20"/>
            <w:szCs w:val="20"/>
            <w:lang w:eastAsia="es-AR"/>
          </w:rPr>
          <w:t xml:space="preserve">    }</w:t>
        </w:r>
      </w:ins>
    </w:p>
    <w:p w:rsidR="00FA0719" w:rsidRPr="00FA0719" w:rsidRDefault="00FA0719" w:rsidP="00FA0719">
      <w:pPr>
        <w:shd w:val="clear" w:color="auto" w:fill="F3F3F3"/>
        <w:spacing w:after="0" w:line="240" w:lineRule="auto"/>
        <w:jc w:val="both"/>
        <w:rPr>
          <w:ins w:id="491" w:author="Unknown"/>
          <w:rFonts w:ascii="Times New Roman" w:eastAsia="Times New Roman" w:hAnsi="Times New Roman"/>
          <w:sz w:val="24"/>
          <w:szCs w:val="24"/>
          <w:lang w:eastAsia="es-AR"/>
        </w:rPr>
      </w:pPr>
      <w:ins w:id="492" w:author="Unknown">
        <w:r w:rsidRPr="00FA0719">
          <w:rPr>
            <w:rFonts w:ascii="Verdana" w:eastAsia="Times New Roman" w:hAnsi="Verdana"/>
            <w:sz w:val="20"/>
            <w:szCs w:val="20"/>
            <w:lang w:eastAsia="es-AR"/>
          </w:rPr>
          <w:t>}</w:t>
        </w:r>
      </w:ins>
    </w:p>
    <w:p w:rsidR="00FA0719" w:rsidRPr="00FA0719" w:rsidRDefault="00FA0719" w:rsidP="00FA0719">
      <w:pPr>
        <w:spacing w:after="100" w:line="240" w:lineRule="auto"/>
        <w:jc w:val="both"/>
        <w:rPr>
          <w:ins w:id="493" w:author="Unknown"/>
          <w:rFonts w:ascii="Times New Roman" w:eastAsia="Times New Roman" w:hAnsi="Times New Roman"/>
          <w:sz w:val="24"/>
          <w:szCs w:val="24"/>
          <w:lang w:eastAsia="es-AR"/>
        </w:rPr>
      </w:pPr>
      <w:ins w:id="494" w:author="Unknown">
        <w:r w:rsidRPr="00FA0719">
          <w:rPr>
            <w:rFonts w:ascii="Verdana" w:eastAsia="Times New Roman" w:hAnsi="Verdana"/>
            <w:sz w:val="20"/>
            <w:szCs w:val="20"/>
            <w:lang w:eastAsia="es-ES"/>
          </w:rPr>
          <w:t xml:space="preserve">Para </w:t>
        </w:r>
        <w:r w:rsidRPr="00FA0719">
          <w:rPr>
            <w:rFonts w:ascii="Verdana" w:eastAsia="Times New Roman" w:hAnsi="Verdana"/>
            <w:b/>
            <w:color w:val="000080"/>
            <w:sz w:val="20"/>
            <w:szCs w:val="20"/>
            <w:lang w:eastAsia="es-ES"/>
          </w:rPr>
          <w:t xml:space="preserve">insertar filas </w:t>
        </w:r>
        <w:r w:rsidRPr="00FA0719">
          <w:rPr>
            <w:rFonts w:ascii="Verdana" w:eastAsia="Times New Roman" w:hAnsi="Verdana"/>
            <w:sz w:val="20"/>
            <w:szCs w:val="20"/>
            <w:lang w:eastAsia="es-ES"/>
          </w:rPr>
          <w:t>e</w:t>
        </w:r>
        <w:r w:rsidRPr="00FA0719">
          <w:rPr>
            <w:rFonts w:ascii="Verdana" w:eastAsia="Times New Roman" w:hAnsi="Verdana"/>
            <w:sz w:val="20"/>
            <w:szCs w:val="20"/>
            <w:lang w:eastAsia="es-AR"/>
          </w:rPr>
          <w:t xml:space="preserve">l ResultSet tiene el método moveToInsertRow() que nos lleva a una fila vacía para que llenemos sus campos mediante métodos updateXxx y finalmente la insertemos en la tabla mediante el método insertRow(). </w:t>
        </w:r>
      </w:ins>
    </w:p>
    <w:p w:rsidR="00FA0719" w:rsidRPr="00FA0719" w:rsidRDefault="00FA0719" w:rsidP="00FA0719">
      <w:pPr>
        <w:spacing w:after="100" w:line="240" w:lineRule="auto"/>
        <w:jc w:val="both"/>
        <w:rPr>
          <w:ins w:id="495" w:author="Unknown"/>
          <w:rFonts w:ascii="Times New Roman" w:eastAsia="Times New Roman" w:hAnsi="Times New Roman"/>
          <w:sz w:val="24"/>
          <w:szCs w:val="24"/>
          <w:lang w:eastAsia="es-AR"/>
        </w:rPr>
      </w:pPr>
      <w:ins w:id="496" w:author="Unknown">
        <w:r w:rsidRPr="00FA0719">
          <w:rPr>
            <w:rFonts w:ascii="Verdana" w:eastAsia="Times New Roman" w:hAnsi="Verdana"/>
            <w:sz w:val="20"/>
            <w:szCs w:val="20"/>
            <w:lang w:eastAsia="es-AR"/>
          </w:rPr>
          <w:t>El esquema básico para insertar una fila utilizando ResultSet:</w:t>
        </w:r>
      </w:ins>
    </w:p>
    <w:p w:rsidR="00FA0719" w:rsidRPr="00FA0719" w:rsidRDefault="00FA0719" w:rsidP="00FA0719">
      <w:pPr>
        <w:spacing w:after="0" w:line="240" w:lineRule="auto"/>
        <w:rPr>
          <w:ins w:id="497" w:author="Unknown"/>
          <w:rFonts w:ascii="Times New Roman" w:eastAsia="Times New Roman" w:hAnsi="Times New Roman"/>
          <w:sz w:val="24"/>
          <w:szCs w:val="24"/>
          <w:lang w:eastAsia="es-AR"/>
        </w:rPr>
      </w:pPr>
    </w:p>
    <w:p w:rsidR="00FA0719" w:rsidRPr="00FA0719" w:rsidRDefault="00FA0719" w:rsidP="00FA0719">
      <w:pPr>
        <w:shd w:val="clear" w:color="auto" w:fill="F3F3F3"/>
        <w:spacing w:after="0" w:line="240" w:lineRule="auto"/>
        <w:rPr>
          <w:ins w:id="498" w:author="Unknown"/>
          <w:rFonts w:ascii="Times New Roman" w:eastAsia="Times New Roman" w:hAnsi="Times New Roman"/>
          <w:sz w:val="24"/>
          <w:szCs w:val="24"/>
          <w:lang w:eastAsia="es-AR"/>
        </w:rPr>
      </w:pPr>
      <w:ins w:id="499" w:author="Unknown">
        <w:r w:rsidRPr="00FA0719">
          <w:rPr>
            <w:rFonts w:ascii="Verdana" w:eastAsia="Times New Roman" w:hAnsi="Verdana"/>
            <w:sz w:val="24"/>
            <w:szCs w:val="24"/>
            <w:lang w:eastAsia="es-AR"/>
          </w:rPr>
          <w:t xml:space="preserve">rs.moveToInsertRow(); </w:t>
        </w:r>
        <w:r w:rsidRPr="00FA0719">
          <w:rPr>
            <w:rFonts w:ascii="Verdana" w:eastAsia="Times New Roman" w:hAnsi="Verdana"/>
            <w:color w:val="000080"/>
            <w:sz w:val="24"/>
            <w:szCs w:val="24"/>
            <w:lang w:eastAsia="es-AR"/>
          </w:rPr>
          <w:t>//posicionarse en la fila vacía</w:t>
        </w:r>
      </w:ins>
    </w:p>
    <w:p w:rsidR="00FA0719" w:rsidRPr="00FA0719" w:rsidRDefault="00FA0719" w:rsidP="00FA0719">
      <w:pPr>
        <w:shd w:val="clear" w:color="auto" w:fill="F3F3F3"/>
        <w:spacing w:after="0" w:line="240" w:lineRule="auto"/>
        <w:rPr>
          <w:ins w:id="500" w:author="Unknown"/>
          <w:rFonts w:ascii="Times New Roman" w:eastAsia="Times New Roman" w:hAnsi="Times New Roman"/>
          <w:sz w:val="24"/>
          <w:szCs w:val="24"/>
          <w:lang w:eastAsia="es-AR"/>
        </w:rPr>
      </w:pPr>
      <w:ins w:id="501" w:author="Unknown">
        <w:r w:rsidRPr="00FA0719">
          <w:rPr>
            <w:rFonts w:ascii="Verdana" w:eastAsia="Times New Roman" w:hAnsi="Verdana"/>
            <w:sz w:val="24"/>
            <w:szCs w:val="24"/>
            <w:lang w:eastAsia="es-AR"/>
          </w:rPr>
          <w:t xml:space="preserve">rs.updateXxx(campo, valor) </w:t>
        </w:r>
        <w:r w:rsidRPr="00FA0719">
          <w:rPr>
            <w:rFonts w:ascii="Verdana" w:eastAsia="Times New Roman" w:hAnsi="Verdana"/>
            <w:color w:val="000080"/>
            <w:sz w:val="24"/>
            <w:szCs w:val="24"/>
            <w:lang w:eastAsia="es-AR"/>
          </w:rPr>
          <w:t>// hacer los updates de los campos</w:t>
        </w:r>
      </w:ins>
    </w:p>
    <w:p w:rsidR="00FA0719" w:rsidRPr="00FA0719" w:rsidRDefault="00FA0719" w:rsidP="00FA0719">
      <w:pPr>
        <w:shd w:val="clear" w:color="auto" w:fill="F3F3F3"/>
        <w:spacing w:after="0" w:line="240" w:lineRule="auto"/>
        <w:rPr>
          <w:ins w:id="502" w:author="Unknown"/>
          <w:rFonts w:ascii="Times New Roman" w:eastAsia="Times New Roman" w:hAnsi="Times New Roman"/>
          <w:sz w:val="24"/>
          <w:szCs w:val="24"/>
          <w:lang w:eastAsia="es-AR"/>
        </w:rPr>
      </w:pPr>
      <w:ins w:id="503" w:author="Unknown">
        <w:r w:rsidRPr="00FA0719">
          <w:rPr>
            <w:rFonts w:ascii="Verdana" w:eastAsia="Times New Roman" w:hAnsi="Verdana"/>
            <w:sz w:val="24"/>
            <w:szCs w:val="24"/>
            <w:lang w:eastAsia="es-AR"/>
          </w:rPr>
          <w:t>rs.updateXxx(campo, valor);</w:t>
        </w:r>
      </w:ins>
    </w:p>
    <w:p w:rsidR="00FA0719" w:rsidRPr="00FA0719" w:rsidRDefault="00FA0719" w:rsidP="00FA0719">
      <w:pPr>
        <w:shd w:val="clear" w:color="auto" w:fill="F3F3F3"/>
        <w:spacing w:after="0" w:line="240" w:lineRule="auto"/>
        <w:rPr>
          <w:ins w:id="504" w:author="Unknown"/>
          <w:rFonts w:ascii="Times New Roman" w:eastAsia="Times New Roman" w:hAnsi="Times New Roman"/>
          <w:sz w:val="24"/>
          <w:szCs w:val="24"/>
          <w:lang w:eastAsia="es-AR"/>
        </w:rPr>
      </w:pPr>
      <w:ins w:id="505" w:author="Unknown">
        <w:r w:rsidRPr="00FA0719">
          <w:rPr>
            <w:rFonts w:ascii="Verdana" w:eastAsia="Times New Roman" w:hAnsi="Verdana"/>
            <w:sz w:val="24"/>
            <w:szCs w:val="24"/>
            <w:lang w:eastAsia="es-AR"/>
          </w:rPr>
          <w:t>…..</w:t>
        </w:r>
      </w:ins>
    </w:p>
    <w:p w:rsidR="00FA0719" w:rsidRPr="00FA0719" w:rsidRDefault="00FA0719" w:rsidP="00FA0719">
      <w:pPr>
        <w:shd w:val="clear" w:color="auto" w:fill="F3F3F3"/>
        <w:spacing w:after="0" w:line="240" w:lineRule="auto"/>
        <w:rPr>
          <w:ins w:id="506" w:author="Unknown"/>
          <w:rFonts w:ascii="Times New Roman" w:eastAsia="Times New Roman" w:hAnsi="Times New Roman"/>
          <w:sz w:val="24"/>
          <w:szCs w:val="24"/>
          <w:lang w:eastAsia="es-AR"/>
        </w:rPr>
      </w:pPr>
      <w:ins w:id="507" w:author="Unknown">
        <w:r w:rsidRPr="00FA0719">
          <w:rPr>
            <w:rFonts w:ascii="Verdana" w:eastAsia="Times New Roman" w:hAnsi="Verdana"/>
            <w:sz w:val="24"/>
            <w:szCs w:val="24"/>
            <w:lang w:eastAsia="es-AR"/>
          </w:rPr>
          <w:t>rs.insertRow();</w:t>
        </w:r>
        <w:r w:rsidRPr="00FA0719">
          <w:rPr>
            <w:rFonts w:ascii="Times New Roman" w:eastAsia="Times New Roman" w:hAnsi="Times New Roman"/>
            <w:sz w:val="24"/>
            <w:szCs w:val="24"/>
            <w:lang w:eastAsia="es-AR"/>
          </w:rPr>
          <w:t xml:space="preserve"> </w:t>
        </w:r>
        <w:r w:rsidRPr="00FA0719">
          <w:rPr>
            <w:rFonts w:ascii="Times New Roman" w:eastAsia="Times New Roman" w:hAnsi="Times New Roman"/>
            <w:sz w:val="24"/>
            <w:szCs w:val="24"/>
            <w:lang w:eastAsia="es-AR"/>
          </w:rPr>
          <w:br/>
        </w:r>
        <w:r w:rsidRPr="00FA0719">
          <w:rPr>
            <w:rFonts w:ascii="Times New Roman" w:eastAsia="Times New Roman" w:hAnsi="Times New Roman"/>
            <w:color w:val="000080"/>
            <w:sz w:val="24"/>
            <w:szCs w:val="24"/>
            <w:lang w:eastAsia="es-AR"/>
          </w:rPr>
          <w:t>//finalmente insertar la nueva fila en la tabla.</w:t>
        </w:r>
      </w:ins>
    </w:p>
    <w:p w:rsidR="00AC2707" w:rsidRDefault="00AC2707"/>
    <w:sectPr w:rsidR="00AC2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89"/>
    <w:rsid w:val="001F32D1"/>
    <w:rsid w:val="003D0F9B"/>
    <w:rsid w:val="00AC2707"/>
    <w:rsid w:val="00FA0719"/>
    <w:rsid w:val="00FB12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3">
    <w:name w:val="heading 3"/>
    <w:basedOn w:val="Normal"/>
    <w:link w:val="Ttulo3Car"/>
    <w:uiPriority w:val="9"/>
    <w:qFormat/>
    <w:rsid w:val="003D0F9B"/>
    <w:pPr>
      <w:spacing w:before="100" w:beforeAutospacing="1" w:after="100" w:afterAutospacing="1" w:line="240" w:lineRule="auto"/>
      <w:outlineLvl w:val="2"/>
    </w:pPr>
    <w:rPr>
      <w:rFonts w:ascii="Times New Roman" w:eastAsia="Times New Roman" w:hAnsi="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FA0719"/>
    <w:rPr>
      <w:color w:val="0000FF"/>
      <w:u w:val="single"/>
    </w:rPr>
  </w:style>
  <w:style w:type="character" w:customStyle="1" w:styleId="Ttulo3Car">
    <w:name w:val="Título 3 Car"/>
    <w:link w:val="Ttulo3"/>
    <w:uiPriority w:val="9"/>
    <w:rsid w:val="003D0F9B"/>
    <w:rPr>
      <w:rFonts w:ascii="Times New Roman" w:eastAsia="Times New Roman" w:hAnsi="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3">
    <w:name w:val="heading 3"/>
    <w:basedOn w:val="Normal"/>
    <w:link w:val="Ttulo3Car"/>
    <w:uiPriority w:val="9"/>
    <w:qFormat/>
    <w:rsid w:val="003D0F9B"/>
    <w:pPr>
      <w:spacing w:before="100" w:beforeAutospacing="1" w:after="100" w:afterAutospacing="1" w:line="240" w:lineRule="auto"/>
      <w:outlineLvl w:val="2"/>
    </w:pPr>
    <w:rPr>
      <w:rFonts w:ascii="Times New Roman" w:eastAsia="Times New Roman" w:hAnsi="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FA0719"/>
    <w:rPr>
      <w:color w:val="0000FF"/>
      <w:u w:val="single"/>
    </w:rPr>
  </w:style>
  <w:style w:type="character" w:customStyle="1" w:styleId="Ttulo3Car">
    <w:name w:val="Título 3 Car"/>
    <w:link w:val="Ttulo3"/>
    <w:uiPriority w:val="9"/>
    <w:rsid w:val="003D0F9B"/>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23348">
      <w:bodyDiv w:val="1"/>
      <w:marLeft w:val="0"/>
      <w:marRight w:val="0"/>
      <w:marTop w:val="0"/>
      <w:marBottom w:val="0"/>
      <w:divBdr>
        <w:top w:val="none" w:sz="0" w:space="0" w:color="auto"/>
        <w:left w:val="none" w:sz="0" w:space="0" w:color="auto"/>
        <w:bottom w:val="none" w:sz="0" w:space="0" w:color="auto"/>
        <w:right w:val="none" w:sz="0" w:space="0" w:color="auto"/>
      </w:divBdr>
      <w:divsChild>
        <w:div w:id="3676015">
          <w:marLeft w:val="0"/>
          <w:marRight w:val="0"/>
          <w:marTop w:val="0"/>
          <w:marBottom w:val="0"/>
          <w:divBdr>
            <w:top w:val="none" w:sz="0" w:space="0" w:color="auto"/>
            <w:left w:val="none" w:sz="0" w:space="0" w:color="auto"/>
            <w:bottom w:val="none" w:sz="0" w:space="0" w:color="auto"/>
            <w:right w:val="none" w:sz="0" w:space="0" w:color="auto"/>
          </w:divBdr>
        </w:div>
        <w:div w:id="13268407">
          <w:marLeft w:val="0"/>
          <w:marRight w:val="0"/>
          <w:marTop w:val="120"/>
          <w:marBottom w:val="0"/>
          <w:divBdr>
            <w:top w:val="none" w:sz="0" w:space="0" w:color="auto"/>
            <w:left w:val="none" w:sz="0" w:space="0" w:color="auto"/>
            <w:bottom w:val="none" w:sz="0" w:space="0" w:color="auto"/>
            <w:right w:val="none" w:sz="0" w:space="0" w:color="auto"/>
          </w:divBdr>
        </w:div>
        <w:div w:id="17438587">
          <w:marLeft w:val="0"/>
          <w:marRight w:val="0"/>
          <w:marTop w:val="120"/>
          <w:marBottom w:val="0"/>
          <w:divBdr>
            <w:top w:val="none" w:sz="0" w:space="0" w:color="auto"/>
            <w:left w:val="none" w:sz="0" w:space="0" w:color="auto"/>
            <w:bottom w:val="none" w:sz="0" w:space="0" w:color="auto"/>
            <w:right w:val="none" w:sz="0" w:space="0" w:color="auto"/>
          </w:divBdr>
        </w:div>
        <w:div w:id="25260312">
          <w:marLeft w:val="0"/>
          <w:marRight w:val="0"/>
          <w:marTop w:val="0"/>
          <w:marBottom w:val="0"/>
          <w:divBdr>
            <w:top w:val="none" w:sz="0" w:space="0" w:color="auto"/>
            <w:left w:val="none" w:sz="0" w:space="0" w:color="auto"/>
            <w:bottom w:val="none" w:sz="0" w:space="0" w:color="auto"/>
            <w:right w:val="none" w:sz="0" w:space="0" w:color="auto"/>
          </w:divBdr>
        </w:div>
        <w:div w:id="27873545">
          <w:marLeft w:val="0"/>
          <w:marRight w:val="0"/>
          <w:marTop w:val="120"/>
          <w:marBottom w:val="0"/>
          <w:divBdr>
            <w:top w:val="none" w:sz="0" w:space="0" w:color="auto"/>
            <w:left w:val="none" w:sz="0" w:space="0" w:color="auto"/>
            <w:bottom w:val="none" w:sz="0" w:space="0" w:color="auto"/>
            <w:right w:val="none" w:sz="0" w:space="0" w:color="auto"/>
          </w:divBdr>
        </w:div>
        <w:div w:id="30108209">
          <w:marLeft w:val="0"/>
          <w:marRight w:val="0"/>
          <w:marTop w:val="120"/>
          <w:marBottom w:val="0"/>
          <w:divBdr>
            <w:top w:val="none" w:sz="0" w:space="0" w:color="auto"/>
            <w:left w:val="none" w:sz="0" w:space="0" w:color="auto"/>
            <w:bottom w:val="none" w:sz="0" w:space="0" w:color="auto"/>
            <w:right w:val="none" w:sz="0" w:space="0" w:color="auto"/>
          </w:divBdr>
        </w:div>
        <w:div w:id="38675681">
          <w:marLeft w:val="0"/>
          <w:marRight w:val="0"/>
          <w:marTop w:val="120"/>
          <w:marBottom w:val="120"/>
          <w:divBdr>
            <w:top w:val="none" w:sz="0" w:space="0" w:color="auto"/>
            <w:left w:val="none" w:sz="0" w:space="0" w:color="auto"/>
            <w:bottom w:val="none" w:sz="0" w:space="0" w:color="auto"/>
            <w:right w:val="none" w:sz="0" w:space="0" w:color="auto"/>
          </w:divBdr>
        </w:div>
        <w:div w:id="50542310">
          <w:marLeft w:val="0"/>
          <w:marRight w:val="0"/>
          <w:marTop w:val="120"/>
          <w:marBottom w:val="0"/>
          <w:divBdr>
            <w:top w:val="none" w:sz="0" w:space="0" w:color="auto"/>
            <w:left w:val="none" w:sz="0" w:space="0" w:color="auto"/>
            <w:bottom w:val="none" w:sz="0" w:space="0" w:color="auto"/>
            <w:right w:val="none" w:sz="0" w:space="0" w:color="auto"/>
          </w:divBdr>
        </w:div>
        <w:div w:id="57871473">
          <w:marLeft w:val="0"/>
          <w:marRight w:val="0"/>
          <w:marTop w:val="120"/>
          <w:marBottom w:val="0"/>
          <w:divBdr>
            <w:top w:val="none" w:sz="0" w:space="0" w:color="auto"/>
            <w:left w:val="none" w:sz="0" w:space="0" w:color="auto"/>
            <w:bottom w:val="none" w:sz="0" w:space="0" w:color="auto"/>
            <w:right w:val="none" w:sz="0" w:space="0" w:color="auto"/>
          </w:divBdr>
        </w:div>
        <w:div w:id="64110915">
          <w:marLeft w:val="0"/>
          <w:marRight w:val="0"/>
          <w:marTop w:val="0"/>
          <w:marBottom w:val="0"/>
          <w:divBdr>
            <w:top w:val="none" w:sz="0" w:space="0" w:color="auto"/>
            <w:left w:val="none" w:sz="0" w:space="0" w:color="auto"/>
            <w:bottom w:val="none" w:sz="0" w:space="0" w:color="auto"/>
            <w:right w:val="none" w:sz="0" w:space="0" w:color="auto"/>
          </w:divBdr>
        </w:div>
        <w:div w:id="114056687">
          <w:marLeft w:val="0"/>
          <w:marRight w:val="0"/>
          <w:marTop w:val="0"/>
          <w:marBottom w:val="0"/>
          <w:divBdr>
            <w:top w:val="none" w:sz="0" w:space="0" w:color="auto"/>
            <w:left w:val="none" w:sz="0" w:space="0" w:color="auto"/>
            <w:bottom w:val="none" w:sz="0" w:space="0" w:color="auto"/>
            <w:right w:val="none" w:sz="0" w:space="0" w:color="auto"/>
          </w:divBdr>
        </w:div>
        <w:div w:id="119689900">
          <w:marLeft w:val="0"/>
          <w:marRight w:val="0"/>
          <w:marTop w:val="120"/>
          <w:marBottom w:val="0"/>
          <w:divBdr>
            <w:top w:val="none" w:sz="0" w:space="0" w:color="auto"/>
            <w:left w:val="none" w:sz="0" w:space="0" w:color="auto"/>
            <w:bottom w:val="none" w:sz="0" w:space="0" w:color="auto"/>
            <w:right w:val="none" w:sz="0" w:space="0" w:color="auto"/>
          </w:divBdr>
        </w:div>
        <w:div w:id="135613544">
          <w:marLeft w:val="0"/>
          <w:marRight w:val="0"/>
          <w:marTop w:val="120"/>
          <w:marBottom w:val="0"/>
          <w:divBdr>
            <w:top w:val="none" w:sz="0" w:space="0" w:color="auto"/>
            <w:left w:val="none" w:sz="0" w:space="0" w:color="auto"/>
            <w:bottom w:val="none" w:sz="0" w:space="0" w:color="auto"/>
            <w:right w:val="none" w:sz="0" w:space="0" w:color="auto"/>
          </w:divBdr>
        </w:div>
        <w:div w:id="142040316">
          <w:marLeft w:val="0"/>
          <w:marRight w:val="0"/>
          <w:marTop w:val="0"/>
          <w:marBottom w:val="0"/>
          <w:divBdr>
            <w:top w:val="none" w:sz="0" w:space="0" w:color="auto"/>
            <w:left w:val="none" w:sz="0" w:space="0" w:color="auto"/>
            <w:bottom w:val="none" w:sz="0" w:space="0" w:color="auto"/>
            <w:right w:val="none" w:sz="0" w:space="0" w:color="auto"/>
          </w:divBdr>
        </w:div>
        <w:div w:id="145510855">
          <w:marLeft w:val="0"/>
          <w:marRight w:val="0"/>
          <w:marTop w:val="0"/>
          <w:marBottom w:val="0"/>
          <w:divBdr>
            <w:top w:val="none" w:sz="0" w:space="0" w:color="auto"/>
            <w:left w:val="none" w:sz="0" w:space="0" w:color="auto"/>
            <w:bottom w:val="none" w:sz="0" w:space="0" w:color="auto"/>
            <w:right w:val="none" w:sz="0" w:space="0" w:color="auto"/>
          </w:divBdr>
        </w:div>
        <w:div w:id="149562498">
          <w:marLeft w:val="0"/>
          <w:marRight w:val="0"/>
          <w:marTop w:val="120"/>
          <w:marBottom w:val="0"/>
          <w:divBdr>
            <w:top w:val="none" w:sz="0" w:space="0" w:color="auto"/>
            <w:left w:val="none" w:sz="0" w:space="0" w:color="auto"/>
            <w:bottom w:val="none" w:sz="0" w:space="0" w:color="auto"/>
            <w:right w:val="none" w:sz="0" w:space="0" w:color="auto"/>
          </w:divBdr>
        </w:div>
        <w:div w:id="160661357">
          <w:marLeft w:val="0"/>
          <w:marRight w:val="0"/>
          <w:marTop w:val="0"/>
          <w:marBottom w:val="0"/>
          <w:divBdr>
            <w:top w:val="none" w:sz="0" w:space="0" w:color="auto"/>
            <w:left w:val="none" w:sz="0" w:space="0" w:color="auto"/>
            <w:bottom w:val="none" w:sz="0" w:space="0" w:color="auto"/>
            <w:right w:val="none" w:sz="0" w:space="0" w:color="auto"/>
          </w:divBdr>
        </w:div>
        <w:div w:id="192040918">
          <w:marLeft w:val="0"/>
          <w:marRight w:val="0"/>
          <w:marTop w:val="120"/>
          <w:marBottom w:val="0"/>
          <w:divBdr>
            <w:top w:val="none" w:sz="0" w:space="0" w:color="auto"/>
            <w:left w:val="none" w:sz="0" w:space="0" w:color="auto"/>
            <w:bottom w:val="none" w:sz="0" w:space="0" w:color="auto"/>
            <w:right w:val="none" w:sz="0" w:space="0" w:color="auto"/>
          </w:divBdr>
        </w:div>
        <w:div w:id="210189154">
          <w:marLeft w:val="0"/>
          <w:marRight w:val="0"/>
          <w:marTop w:val="0"/>
          <w:marBottom w:val="0"/>
          <w:divBdr>
            <w:top w:val="none" w:sz="0" w:space="0" w:color="auto"/>
            <w:left w:val="none" w:sz="0" w:space="0" w:color="auto"/>
            <w:bottom w:val="none" w:sz="0" w:space="0" w:color="auto"/>
            <w:right w:val="none" w:sz="0" w:space="0" w:color="auto"/>
          </w:divBdr>
        </w:div>
        <w:div w:id="213011805">
          <w:marLeft w:val="0"/>
          <w:marRight w:val="0"/>
          <w:marTop w:val="120"/>
          <w:marBottom w:val="0"/>
          <w:divBdr>
            <w:top w:val="none" w:sz="0" w:space="0" w:color="auto"/>
            <w:left w:val="none" w:sz="0" w:space="0" w:color="auto"/>
            <w:bottom w:val="none" w:sz="0" w:space="0" w:color="auto"/>
            <w:right w:val="none" w:sz="0" w:space="0" w:color="auto"/>
          </w:divBdr>
        </w:div>
        <w:div w:id="217400655">
          <w:marLeft w:val="0"/>
          <w:marRight w:val="0"/>
          <w:marTop w:val="0"/>
          <w:marBottom w:val="0"/>
          <w:divBdr>
            <w:top w:val="none" w:sz="0" w:space="0" w:color="auto"/>
            <w:left w:val="none" w:sz="0" w:space="0" w:color="auto"/>
            <w:bottom w:val="none" w:sz="0" w:space="0" w:color="auto"/>
            <w:right w:val="none" w:sz="0" w:space="0" w:color="auto"/>
          </w:divBdr>
        </w:div>
        <w:div w:id="222762650">
          <w:marLeft w:val="0"/>
          <w:marRight w:val="0"/>
          <w:marTop w:val="100"/>
          <w:marBottom w:val="100"/>
          <w:divBdr>
            <w:top w:val="none" w:sz="0" w:space="0" w:color="auto"/>
            <w:left w:val="none" w:sz="0" w:space="0" w:color="auto"/>
            <w:bottom w:val="none" w:sz="0" w:space="0" w:color="auto"/>
            <w:right w:val="none" w:sz="0" w:space="0" w:color="auto"/>
          </w:divBdr>
        </w:div>
        <w:div w:id="230964330">
          <w:marLeft w:val="0"/>
          <w:marRight w:val="0"/>
          <w:marTop w:val="120"/>
          <w:marBottom w:val="0"/>
          <w:divBdr>
            <w:top w:val="none" w:sz="0" w:space="0" w:color="auto"/>
            <w:left w:val="none" w:sz="0" w:space="0" w:color="auto"/>
            <w:bottom w:val="none" w:sz="0" w:space="0" w:color="auto"/>
            <w:right w:val="none" w:sz="0" w:space="0" w:color="auto"/>
          </w:divBdr>
        </w:div>
        <w:div w:id="281499240">
          <w:marLeft w:val="0"/>
          <w:marRight w:val="0"/>
          <w:marTop w:val="120"/>
          <w:marBottom w:val="0"/>
          <w:divBdr>
            <w:top w:val="none" w:sz="0" w:space="0" w:color="auto"/>
            <w:left w:val="none" w:sz="0" w:space="0" w:color="auto"/>
            <w:bottom w:val="none" w:sz="0" w:space="0" w:color="auto"/>
            <w:right w:val="none" w:sz="0" w:space="0" w:color="auto"/>
          </w:divBdr>
        </w:div>
        <w:div w:id="285282912">
          <w:marLeft w:val="0"/>
          <w:marRight w:val="0"/>
          <w:marTop w:val="120"/>
          <w:marBottom w:val="0"/>
          <w:divBdr>
            <w:top w:val="none" w:sz="0" w:space="0" w:color="auto"/>
            <w:left w:val="none" w:sz="0" w:space="0" w:color="auto"/>
            <w:bottom w:val="none" w:sz="0" w:space="0" w:color="auto"/>
            <w:right w:val="none" w:sz="0" w:space="0" w:color="auto"/>
          </w:divBdr>
        </w:div>
        <w:div w:id="288123509">
          <w:marLeft w:val="0"/>
          <w:marRight w:val="0"/>
          <w:marTop w:val="0"/>
          <w:marBottom w:val="0"/>
          <w:divBdr>
            <w:top w:val="none" w:sz="0" w:space="0" w:color="auto"/>
            <w:left w:val="none" w:sz="0" w:space="0" w:color="auto"/>
            <w:bottom w:val="none" w:sz="0" w:space="0" w:color="auto"/>
            <w:right w:val="none" w:sz="0" w:space="0" w:color="auto"/>
          </w:divBdr>
        </w:div>
        <w:div w:id="295719383">
          <w:marLeft w:val="0"/>
          <w:marRight w:val="0"/>
          <w:marTop w:val="120"/>
          <w:marBottom w:val="0"/>
          <w:divBdr>
            <w:top w:val="none" w:sz="0" w:space="0" w:color="auto"/>
            <w:left w:val="none" w:sz="0" w:space="0" w:color="auto"/>
            <w:bottom w:val="none" w:sz="0" w:space="0" w:color="auto"/>
            <w:right w:val="none" w:sz="0" w:space="0" w:color="auto"/>
          </w:divBdr>
        </w:div>
        <w:div w:id="303122730">
          <w:marLeft w:val="0"/>
          <w:marRight w:val="0"/>
          <w:marTop w:val="120"/>
          <w:marBottom w:val="0"/>
          <w:divBdr>
            <w:top w:val="none" w:sz="0" w:space="0" w:color="auto"/>
            <w:left w:val="none" w:sz="0" w:space="0" w:color="auto"/>
            <w:bottom w:val="none" w:sz="0" w:space="0" w:color="auto"/>
            <w:right w:val="none" w:sz="0" w:space="0" w:color="auto"/>
          </w:divBdr>
        </w:div>
        <w:div w:id="310596462">
          <w:marLeft w:val="-1"/>
          <w:marRight w:val="0"/>
          <w:marTop w:val="120"/>
          <w:marBottom w:val="0"/>
          <w:divBdr>
            <w:top w:val="none" w:sz="0" w:space="0" w:color="auto"/>
            <w:left w:val="none" w:sz="0" w:space="0" w:color="auto"/>
            <w:bottom w:val="none" w:sz="0" w:space="0" w:color="auto"/>
            <w:right w:val="none" w:sz="0" w:space="0" w:color="auto"/>
          </w:divBdr>
        </w:div>
        <w:div w:id="331837647">
          <w:marLeft w:val="0"/>
          <w:marRight w:val="0"/>
          <w:marTop w:val="0"/>
          <w:marBottom w:val="0"/>
          <w:divBdr>
            <w:top w:val="none" w:sz="0" w:space="0" w:color="auto"/>
            <w:left w:val="none" w:sz="0" w:space="0" w:color="auto"/>
            <w:bottom w:val="none" w:sz="0" w:space="0" w:color="auto"/>
            <w:right w:val="none" w:sz="0" w:space="0" w:color="auto"/>
          </w:divBdr>
        </w:div>
        <w:div w:id="335501271">
          <w:marLeft w:val="0"/>
          <w:marRight w:val="0"/>
          <w:marTop w:val="120"/>
          <w:marBottom w:val="0"/>
          <w:divBdr>
            <w:top w:val="none" w:sz="0" w:space="0" w:color="auto"/>
            <w:left w:val="none" w:sz="0" w:space="0" w:color="auto"/>
            <w:bottom w:val="none" w:sz="0" w:space="0" w:color="auto"/>
            <w:right w:val="none" w:sz="0" w:space="0" w:color="auto"/>
          </w:divBdr>
        </w:div>
        <w:div w:id="346713007">
          <w:marLeft w:val="0"/>
          <w:marRight w:val="0"/>
          <w:marTop w:val="120"/>
          <w:marBottom w:val="0"/>
          <w:divBdr>
            <w:top w:val="none" w:sz="0" w:space="0" w:color="auto"/>
            <w:left w:val="none" w:sz="0" w:space="0" w:color="auto"/>
            <w:bottom w:val="none" w:sz="0" w:space="0" w:color="auto"/>
            <w:right w:val="none" w:sz="0" w:space="0" w:color="auto"/>
          </w:divBdr>
        </w:div>
        <w:div w:id="355040596">
          <w:marLeft w:val="0"/>
          <w:marRight w:val="0"/>
          <w:marTop w:val="120"/>
          <w:marBottom w:val="120"/>
          <w:divBdr>
            <w:top w:val="none" w:sz="0" w:space="0" w:color="auto"/>
            <w:left w:val="none" w:sz="0" w:space="0" w:color="auto"/>
            <w:bottom w:val="none" w:sz="0" w:space="0" w:color="auto"/>
            <w:right w:val="none" w:sz="0" w:space="0" w:color="auto"/>
          </w:divBdr>
        </w:div>
        <w:div w:id="358164668">
          <w:marLeft w:val="0"/>
          <w:marRight w:val="0"/>
          <w:marTop w:val="0"/>
          <w:marBottom w:val="0"/>
          <w:divBdr>
            <w:top w:val="none" w:sz="0" w:space="0" w:color="auto"/>
            <w:left w:val="none" w:sz="0" w:space="0" w:color="auto"/>
            <w:bottom w:val="none" w:sz="0" w:space="0" w:color="auto"/>
            <w:right w:val="none" w:sz="0" w:space="0" w:color="auto"/>
          </w:divBdr>
        </w:div>
        <w:div w:id="361908406">
          <w:marLeft w:val="0"/>
          <w:marRight w:val="0"/>
          <w:marTop w:val="0"/>
          <w:marBottom w:val="0"/>
          <w:divBdr>
            <w:top w:val="none" w:sz="0" w:space="0" w:color="auto"/>
            <w:left w:val="none" w:sz="0" w:space="0" w:color="auto"/>
            <w:bottom w:val="none" w:sz="0" w:space="0" w:color="auto"/>
            <w:right w:val="none" w:sz="0" w:space="0" w:color="auto"/>
          </w:divBdr>
        </w:div>
        <w:div w:id="364713891">
          <w:marLeft w:val="0"/>
          <w:marRight w:val="0"/>
          <w:marTop w:val="0"/>
          <w:marBottom w:val="0"/>
          <w:divBdr>
            <w:top w:val="none" w:sz="0" w:space="0" w:color="auto"/>
            <w:left w:val="none" w:sz="0" w:space="0" w:color="auto"/>
            <w:bottom w:val="none" w:sz="0" w:space="0" w:color="auto"/>
            <w:right w:val="none" w:sz="0" w:space="0" w:color="auto"/>
          </w:divBdr>
        </w:div>
        <w:div w:id="367415116">
          <w:marLeft w:val="0"/>
          <w:marRight w:val="0"/>
          <w:marTop w:val="120"/>
          <w:marBottom w:val="0"/>
          <w:divBdr>
            <w:top w:val="none" w:sz="0" w:space="0" w:color="auto"/>
            <w:left w:val="none" w:sz="0" w:space="0" w:color="auto"/>
            <w:bottom w:val="none" w:sz="0" w:space="0" w:color="auto"/>
            <w:right w:val="none" w:sz="0" w:space="0" w:color="auto"/>
          </w:divBdr>
        </w:div>
        <w:div w:id="376516673">
          <w:marLeft w:val="0"/>
          <w:marRight w:val="0"/>
          <w:marTop w:val="0"/>
          <w:marBottom w:val="0"/>
          <w:divBdr>
            <w:top w:val="none" w:sz="0" w:space="0" w:color="auto"/>
            <w:left w:val="none" w:sz="0" w:space="0" w:color="auto"/>
            <w:bottom w:val="none" w:sz="0" w:space="0" w:color="auto"/>
            <w:right w:val="none" w:sz="0" w:space="0" w:color="auto"/>
          </w:divBdr>
        </w:div>
        <w:div w:id="377163900">
          <w:marLeft w:val="0"/>
          <w:marRight w:val="0"/>
          <w:marTop w:val="0"/>
          <w:marBottom w:val="0"/>
          <w:divBdr>
            <w:top w:val="none" w:sz="0" w:space="0" w:color="auto"/>
            <w:left w:val="none" w:sz="0" w:space="0" w:color="auto"/>
            <w:bottom w:val="none" w:sz="0" w:space="0" w:color="auto"/>
            <w:right w:val="none" w:sz="0" w:space="0" w:color="auto"/>
          </w:divBdr>
        </w:div>
        <w:div w:id="379017955">
          <w:marLeft w:val="0"/>
          <w:marRight w:val="0"/>
          <w:marTop w:val="0"/>
          <w:marBottom w:val="0"/>
          <w:divBdr>
            <w:top w:val="none" w:sz="0" w:space="0" w:color="auto"/>
            <w:left w:val="none" w:sz="0" w:space="0" w:color="auto"/>
            <w:bottom w:val="none" w:sz="0" w:space="0" w:color="auto"/>
            <w:right w:val="none" w:sz="0" w:space="0" w:color="auto"/>
          </w:divBdr>
        </w:div>
        <w:div w:id="381565433">
          <w:marLeft w:val="0"/>
          <w:marRight w:val="0"/>
          <w:marTop w:val="120"/>
          <w:marBottom w:val="0"/>
          <w:divBdr>
            <w:top w:val="none" w:sz="0" w:space="0" w:color="auto"/>
            <w:left w:val="none" w:sz="0" w:space="0" w:color="auto"/>
            <w:bottom w:val="none" w:sz="0" w:space="0" w:color="auto"/>
            <w:right w:val="none" w:sz="0" w:space="0" w:color="auto"/>
          </w:divBdr>
        </w:div>
        <w:div w:id="402989846">
          <w:marLeft w:val="0"/>
          <w:marRight w:val="0"/>
          <w:marTop w:val="0"/>
          <w:marBottom w:val="0"/>
          <w:divBdr>
            <w:top w:val="none" w:sz="0" w:space="0" w:color="auto"/>
            <w:left w:val="none" w:sz="0" w:space="0" w:color="auto"/>
            <w:bottom w:val="none" w:sz="0" w:space="0" w:color="auto"/>
            <w:right w:val="none" w:sz="0" w:space="0" w:color="auto"/>
          </w:divBdr>
        </w:div>
        <w:div w:id="406853610">
          <w:marLeft w:val="0"/>
          <w:marRight w:val="0"/>
          <w:marTop w:val="120"/>
          <w:marBottom w:val="0"/>
          <w:divBdr>
            <w:top w:val="none" w:sz="0" w:space="0" w:color="auto"/>
            <w:left w:val="none" w:sz="0" w:space="0" w:color="auto"/>
            <w:bottom w:val="none" w:sz="0" w:space="0" w:color="auto"/>
            <w:right w:val="none" w:sz="0" w:space="0" w:color="auto"/>
          </w:divBdr>
        </w:div>
        <w:div w:id="466162204">
          <w:marLeft w:val="0"/>
          <w:marRight w:val="0"/>
          <w:marTop w:val="0"/>
          <w:marBottom w:val="0"/>
          <w:divBdr>
            <w:top w:val="none" w:sz="0" w:space="0" w:color="auto"/>
            <w:left w:val="none" w:sz="0" w:space="0" w:color="auto"/>
            <w:bottom w:val="none" w:sz="0" w:space="0" w:color="auto"/>
            <w:right w:val="none" w:sz="0" w:space="0" w:color="auto"/>
          </w:divBdr>
        </w:div>
        <w:div w:id="493304741">
          <w:marLeft w:val="0"/>
          <w:marRight w:val="0"/>
          <w:marTop w:val="0"/>
          <w:marBottom w:val="0"/>
          <w:divBdr>
            <w:top w:val="none" w:sz="0" w:space="0" w:color="auto"/>
            <w:left w:val="none" w:sz="0" w:space="0" w:color="auto"/>
            <w:bottom w:val="none" w:sz="0" w:space="0" w:color="auto"/>
            <w:right w:val="none" w:sz="0" w:space="0" w:color="auto"/>
          </w:divBdr>
        </w:div>
        <w:div w:id="517473009">
          <w:marLeft w:val="0"/>
          <w:marRight w:val="0"/>
          <w:marTop w:val="0"/>
          <w:marBottom w:val="0"/>
          <w:divBdr>
            <w:top w:val="none" w:sz="0" w:space="0" w:color="auto"/>
            <w:left w:val="none" w:sz="0" w:space="0" w:color="auto"/>
            <w:bottom w:val="none" w:sz="0" w:space="0" w:color="auto"/>
            <w:right w:val="none" w:sz="0" w:space="0" w:color="auto"/>
          </w:divBdr>
        </w:div>
        <w:div w:id="517695611">
          <w:marLeft w:val="-1"/>
          <w:marRight w:val="0"/>
          <w:marTop w:val="120"/>
          <w:marBottom w:val="0"/>
          <w:divBdr>
            <w:top w:val="none" w:sz="0" w:space="0" w:color="auto"/>
            <w:left w:val="none" w:sz="0" w:space="0" w:color="auto"/>
            <w:bottom w:val="none" w:sz="0" w:space="0" w:color="auto"/>
            <w:right w:val="none" w:sz="0" w:space="0" w:color="auto"/>
          </w:divBdr>
        </w:div>
        <w:div w:id="525753616">
          <w:marLeft w:val="0"/>
          <w:marRight w:val="0"/>
          <w:marTop w:val="120"/>
          <w:marBottom w:val="0"/>
          <w:divBdr>
            <w:top w:val="none" w:sz="0" w:space="0" w:color="auto"/>
            <w:left w:val="none" w:sz="0" w:space="0" w:color="auto"/>
            <w:bottom w:val="none" w:sz="0" w:space="0" w:color="auto"/>
            <w:right w:val="none" w:sz="0" w:space="0" w:color="auto"/>
          </w:divBdr>
        </w:div>
        <w:div w:id="564687578">
          <w:marLeft w:val="0"/>
          <w:marRight w:val="0"/>
          <w:marTop w:val="120"/>
          <w:marBottom w:val="0"/>
          <w:divBdr>
            <w:top w:val="none" w:sz="0" w:space="0" w:color="auto"/>
            <w:left w:val="none" w:sz="0" w:space="0" w:color="auto"/>
            <w:bottom w:val="none" w:sz="0" w:space="0" w:color="auto"/>
            <w:right w:val="none" w:sz="0" w:space="0" w:color="auto"/>
          </w:divBdr>
        </w:div>
        <w:div w:id="581108819">
          <w:marLeft w:val="0"/>
          <w:marRight w:val="0"/>
          <w:marTop w:val="120"/>
          <w:marBottom w:val="0"/>
          <w:divBdr>
            <w:top w:val="none" w:sz="0" w:space="0" w:color="auto"/>
            <w:left w:val="none" w:sz="0" w:space="0" w:color="auto"/>
            <w:bottom w:val="none" w:sz="0" w:space="0" w:color="auto"/>
            <w:right w:val="none" w:sz="0" w:space="0" w:color="auto"/>
          </w:divBdr>
        </w:div>
        <w:div w:id="611713693">
          <w:marLeft w:val="0"/>
          <w:marRight w:val="0"/>
          <w:marTop w:val="0"/>
          <w:marBottom w:val="0"/>
          <w:divBdr>
            <w:top w:val="none" w:sz="0" w:space="0" w:color="auto"/>
            <w:left w:val="none" w:sz="0" w:space="0" w:color="auto"/>
            <w:bottom w:val="none" w:sz="0" w:space="0" w:color="auto"/>
            <w:right w:val="none" w:sz="0" w:space="0" w:color="auto"/>
          </w:divBdr>
        </w:div>
        <w:div w:id="630283406">
          <w:marLeft w:val="0"/>
          <w:marRight w:val="0"/>
          <w:marTop w:val="120"/>
          <w:marBottom w:val="120"/>
          <w:divBdr>
            <w:top w:val="none" w:sz="0" w:space="0" w:color="auto"/>
            <w:left w:val="none" w:sz="0" w:space="0" w:color="auto"/>
            <w:bottom w:val="none" w:sz="0" w:space="0" w:color="auto"/>
            <w:right w:val="none" w:sz="0" w:space="0" w:color="auto"/>
          </w:divBdr>
        </w:div>
        <w:div w:id="631908572">
          <w:marLeft w:val="0"/>
          <w:marRight w:val="0"/>
          <w:marTop w:val="120"/>
          <w:marBottom w:val="0"/>
          <w:divBdr>
            <w:top w:val="none" w:sz="0" w:space="0" w:color="auto"/>
            <w:left w:val="none" w:sz="0" w:space="0" w:color="auto"/>
            <w:bottom w:val="none" w:sz="0" w:space="0" w:color="auto"/>
            <w:right w:val="none" w:sz="0" w:space="0" w:color="auto"/>
          </w:divBdr>
        </w:div>
        <w:div w:id="641160540">
          <w:marLeft w:val="0"/>
          <w:marRight w:val="0"/>
          <w:marTop w:val="0"/>
          <w:marBottom w:val="0"/>
          <w:divBdr>
            <w:top w:val="none" w:sz="0" w:space="0" w:color="auto"/>
            <w:left w:val="none" w:sz="0" w:space="0" w:color="auto"/>
            <w:bottom w:val="none" w:sz="0" w:space="0" w:color="auto"/>
            <w:right w:val="none" w:sz="0" w:space="0" w:color="auto"/>
          </w:divBdr>
        </w:div>
        <w:div w:id="648556948">
          <w:marLeft w:val="0"/>
          <w:marRight w:val="0"/>
          <w:marTop w:val="120"/>
          <w:marBottom w:val="0"/>
          <w:divBdr>
            <w:top w:val="none" w:sz="0" w:space="0" w:color="auto"/>
            <w:left w:val="none" w:sz="0" w:space="0" w:color="auto"/>
            <w:bottom w:val="none" w:sz="0" w:space="0" w:color="auto"/>
            <w:right w:val="none" w:sz="0" w:space="0" w:color="auto"/>
          </w:divBdr>
        </w:div>
        <w:div w:id="667943348">
          <w:marLeft w:val="0"/>
          <w:marRight w:val="0"/>
          <w:marTop w:val="120"/>
          <w:marBottom w:val="0"/>
          <w:divBdr>
            <w:top w:val="none" w:sz="0" w:space="0" w:color="auto"/>
            <w:left w:val="none" w:sz="0" w:space="0" w:color="auto"/>
            <w:bottom w:val="none" w:sz="0" w:space="0" w:color="auto"/>
            <w:right w:val="none" w:sz="0" w:space="0" w:color="auto"/>
          </w:divBdr>
        </w:div>
        <w:div w:id="686834821">
          <w:marLeft w:val="0"/>
          <w:marRight w:val="0"/>
          <w:marTop w:val="120"/>
          <w:marBottom w:val="0"/>
          <w:divBdr>
            <w:top w:val="none" w:sz="0" w:space="0" w:color="auto"/>
            <w:left w:val="none" w:sz="0" w:space="0" w:color="auto"/>
            <w:bottom w:val="none" w:sz="0" w:space="0" w:color="auto"/>
            <w:right w:val="none" w:sz="0" w:space="0" w:color="auto"/>
          </w:divBdr>
        </w:div>
        <w:div w:id="712387496">
          <w:marLeft w:val="0"/>
          <w:marRight w:val="0"/>
          <w:marTop w:val="100"/>
          <w:marBottom w:val="100"/>
          <w:divBdr>
            <w:top w:val="none" w:sz="0" w:space="0" w:color="auto"/>
            <w:left w:val="none" w:sz="0" w:space="0" w:color="auto"/>
            <w:bottom w:val="none" w:sz="0" w:space="0" w:color="auto"/>
            <w:right w:val="none" w:sz="0" w:space="0" w:color="auto"/>
          </w:divBdr>
        </w:div>
        <w:div w:id="716004433">
          <w:marLeft w:val="0"/>
          <w:marRight w:val="0"/>
          <w:marTop w:val="120"/>
          <w:marBottom w:val="120"/>
          <w:divBdr>
            <w:top w:val="none" w:sz="0" w:space="0" w:color="auto"/>
            <w:left w:val="none" w:sz="0" w:space="0" w:color="auto"/>
            <w:bottom w:val="none" w:sz="0" w:space="0" w:color="auto"/>
            <w:right w:val="none" w:sz="0" w:space="0" w:color="auto"/>
          </w:divBdr>
        </w:div>
        <w:div w:id="717364970">
          <w:marLeft w:val="0"/>
          <w:marRight w:val="0"/>
          <w:marTop w:val="0"/>
          <w:marBottom w:val="0"/>
          <w:divBdr>
            <w:top w:val="none" w:sz="0" w:space="0" w:color="auto"/>
            <w:left w:val="none" w:sz="0" w:space="0" w:color="auto"/>
            <w:bottom w:val="none" w:sz="0" w:space="0" w:color="auto"/>
            <w:right w:val="none" w:sz="0" w:space="0" w:color="auto"/>
          </w:divBdr>
        </w:div>
        <w:div w:id="717432786">
          <w:marLeft w:val="0"/>
          <w:marRight w:val="0"/>
          <w:marTop w:val="120"/>
          <w:marBottom w:val="0"/>
          <w:divBdr>
            <w:top w:val="none" w:sz="0" w:space="0" w:color="auto"/>
            <w:left w:val="none" w:sz="0" w:space="0" w:color="auto"/>
            <w:bottom w:val="none" w:sz="0" w:space="0" w:color="auto"/>
            <w:right w:val="none" w:sz="0" w:space="0" w:color="auto"/>
          </w:divBdr>
        </w:div>
        <w:div w:id="744761319">
          <w:marLeft w:val="0"/>
          <w:marRight w:val="0"/>
          <w:marTop w:val="0"/>
          <w:marBottom w:val="0"/>
          <w:divBdr>
            <w:top w:val="none" w:sz="0" w:space="0" w:color="auto"/>
            <w:left w:val="none" w:sz="0" w:space="0" w:color="auto"/>
            <w:bottom w:val="none" w:sz="0" w:space="0" w:color="auto"/>
            <w:right w:val="none" w:sz="0" w:space="0" w:color="auto"/>
          </w:divBdr>
        </w:div>
        <w:div w:id="765924798">
          <w:marLeft w:val="0"/>
          <w:marRight w:val="0"/>
          <w:marTop w:val="100"/>
          <w:marBottom w:val="100"/>
          <w:divBdr>
            <w:top w:val="none" w:sz="0" w:space="0" w:color="auto"/>
            <w:left w:val="none" w:sz="0" w:space="0" w:color="auto"/>
            <w:bottom w:val="none" w:sz="0" w:space="0" w:color="auto"/>
            <w:right w:val="none" w:sz="0" w:space="0" w:color="auto"/>
          </w:divBdr>
        </w:div>
        <w:div w:id="766923934">
          <w:marLeft w:val="0"/>
          <w:marRight w:val="0"/>
          <w:marTop w:val="0"/>
          <w:marBottom w:val="0"/>
          <w:divBdr>
            <w:top w:val="none" w:sz="0" w:space="0" w:color="auto"/>
            <w:left w:val="none" w:sz="0" w:space="0" w:color="auto"/>
            <w:bottom w:val="none" w:sz="0" w:space="0" w:color="auto"/>
            <w:right w:val="none" w:sz="0" w:space="0" w:color="auto"/>
          </w:divBdr>
        </w:div>
        <w:div w:id="780028689">
          <w:marLeft w:val="0"/>
          <w:marRight w:val="0"/>
          <w:marTop w:val="120"/>
          <w:marBottom w:val="0"/>
          <w:divBdr>
            <w:top w:val="none" w:sz="0" w:space="0" w:color="auto"/>
            <w:left w:val="none" w:sz="0" w:space="0" w:color="auto"/>
            <w:bottom w:val="none" w:sz="0" w:space="0" w:color="auto"/>
            <w:right w:val="none" w:sz="0" w:space="0" w:color="auto"/>
          </w:divBdr>
        </w:div>
        <w:div w:id="780958339">
          <w:marLeft w:val="0"/>
          <w:marRight w:val="0"/>
          <w:marTop w:val="120"/>
          <w:marBottom w:val="0"/>
          <w:divBdr>
            <w:top w:val="none" w:sz="0" w:space="0" w:color="auto"/>
            <w:left w:val="none" w:sz="0" w:space="0" w:color="auto"/>
            <w:bottom w:val="none" w:sz="0" w:space="0" w:color="auto"/>
            <w:right w:val="none" w:sz="0" w:space="0" w:color="auto"/>
          </w:divBdr>
        </w:div>
        <w:div w:id="800271715">
          <w:marLeft w:val="0"/>
          <w:marRight w:val="0"/>
          <w:marTop w:val="120"/>
          <w:marBottom w:val="120"/>
          <w:divBdr>
            <w:top w:val="none" w:sz="0" w:space="0" w:color="auto"/>
            <w:left w:val="none" w:sz="0" w:space="0" w:color="auto"/>
            <w:bottom w:val="none" w:sz="0" w:space="0" w:color="auto"/>
            <w:right w:val="none" w:sz="0" w:space="0" w:color="auto"/>
          </w:divBdr>
        </w:div>
        <w:div w:id="808716766">
          <w:marLeft w:val="0"/>
          <w:marRight w:val="0"/>
          <w:marTop w:val="120"/>
          <w:marBottom w:val="0"/>
          <w:divBdr>
            <w:top w:val="none" w:sz="0" w:space="0" w:color="auto"/>
            <w:left w:val="none" w:sz="0" w:space="0" w:color="auto"/>
            <w:bottom w:val="none" w:sz="0" w:space="0" w:color="auto"/>
            <w:right w:val="none" w:sz="0" w:space="0" w:color="auto"/>
          </w:divBdr>
        </w:div>
        <w:div w:id="829448237">
          <w:marLeft w:val="0"/>
          <w:marRight w:val="0"/>
          <w:marTop w:val="120"/>
          <w:marBottom w:val="120"/>
          <w:divBdr>
            <w:top w:val="none" w:sz="0" w:space="0" w:color="auto"/>
            <w:left w:val="none" w:sz="0" w:space="0" w:color="auto"/>
            <w:bottom w:val="none" w:sz="0" w:space="0" w:color="auto"/>
            <w:right w:val="none" w:sz="0" w:space="0" w:color="auto"/>
          </w:divBdr>
        </w:div>
        <w:div w:id="833762477">
          <w:marLeft w:val="0"/>
          <w:marRight w:val="0"/>
          <w:marTop w:val="0"/>
          <w:marBottom w:val="0"/>
          <w:divBdr>
            <w:top w:val="none" w:sz="0" w:space="0" w:color="auto"/>
            <w:left w:val="none" w:sz="0" w:space="0" w:color="auto"/>
            <w:bottom w:val="none" w:sz="0" w:space="0" w:color="auto"/>
            <w:right w:val="none" w:sz="0" w:space="0" w:color="auto"/>
          </w:divBdr>
        </w:div>
        <w:div w:id="834304990">
          <w:marLeft w:val="0"/>
          <w:marRight w:val="0"/>
          <w:marTop w:val="120"/>
          <w:marBottom w:val="0"/>
          <w:divBdr>
            <w:top w:val="none" w:sz="0" w:space="0" w:color="auto"/>
            <w:left w:val="none" w:sz="0" w:space="0" w:color="auto"/>
            <w:bottom w:val="none" w:sz="0" w:space="0" w:color="auto"/>
            <w:right w:val="none" w:sz="0" w:space="0" w:color="auto"/>
          </w:divBdr>
        </w:div>
        <w:div w:id="837037951">
          <w:marLeft w:val="0"/>
          <w:marRight w:val="0"/>
          <w:marTop w:val="0"/>
          <w:marBottom w:val="0"/>
          <w:divBdr>
            <w:top w:val="none" w:sz="0" w:space="0" w:color="auto"/>
            <w:left w:val="none" w:sz="0" w:space="0" w:color="auto"/>
            <w:bottom w:val="none" w:sz="0" w:space="0" w:color="auto"/>
            <w:right w:val="none" w:sz="0" w:space="0" w:color="auto"/>
          </w:divBdr>
        </w:div>
        <w:div w:id="859321774">
          <w:marLeft w:val="0"/>
          <w:marRight w:val="0"/>
          <w:marTop w:val="120"/>
          <w:marBottom w:val="0"/>
          <w:divBdr>
            <w:top w:val="none" w:sz="0" w:space="0" w:color="auto"/>
            <w:left w:val="none" w:sz="0" w:space="0" w:color="auto"/>
            <w:bottom w:val="none" w:sz="0" w:space="0" w:color="auto"/>
            <w:right w:val="none" w:sz="0" w:space="0" w:color="auto"/>
          </w:divBdr>
        </w:div>
        <w:div w:id="874465656">
          <w:marLeft w:val="0"/>
          <w:marRight w:val="0"/>
          <w:marTop w:val="0"/>
          <w:marBottom w:val="0"/>
          <w:divBdr>
            <w:top w:val="none" w:sz="0" w:space="0" w:color="auto"/>
            <w:left w:val="none" w:sz="0" w:space="0" w:color="auto"/>
            <w:bottom w:val="none" w:sz="0" w:space="0" w:color="auto"/>
            <w:right w:val="none" w:sz="0" w:space="0" w:color="auto"/>
          </w:divBdr>
        </w:div>
        <w:div w:id="893270351">
          <w:marLeft w:val="0"/>
          <w:marRight w:val="0"/>
          <w:marTop w:val="0"/>
          <w:marBottom w:val="0"/>
          <w:divBdr>
            <w:top w:val="none" w:sz="0" w:space="0" w:color="auto"/>
            <w:left w:val="none" w:sz="0" w:space="0" w:color="auto"/>
            <w:bottom w:val="none" w:sz="0" w:space="0" w:color="auto"/>
            <w:right w:val="none" w:sz="0" w:space="0" w:color="auto"/>
          </w:divBdr>
        </w:div>
        <w:div w:id="897280953">
          <w:marLeft w:val="0"/>
          <w:marRight w:val="0"/>
          <w:marTop w:val="0"/>
          <w:marBottom w:val="0"/>
          <w:divBdr>
            <w:top w:val="none" w:sz="0" w:space="0" w:color="auto"/>
            <w:left w:val="none" w:sz="0" w:space="0" w:color="auto"/>
            <w:bottom w:val="none" w:sz="0" w:space="0" w:color="auto"/>
            <w:right w:val="none" w:sz="0" w:space="0" w:color="auto"/>
          </w:divBdr>
        </w:div>
        <w:div w:id="900872789">
          <w:marLeft w:val="0"/>
          <w:marRight w:val="0"/>
          <w:marTop w:val="0"/>
          <w:marBottom w:val="0"/>
          <w:divBdr>
            <w:top w:val="none" w:sz="0" w:space="0" w:color="auto"/>
            <w:left w:val="none" w:sz="0" w:space="0" w:color="auto"/>
            <w:bottom w:val="none" w:sz="0" w:space="0" w:color="auto"/>
            <w:right w:val="none" w:sz="0" w:space="0" w:color="auto"/>
          </w:divBdr>
        </w:div>
        <w:div w:id="901062166">
          <w:marLeft w:val="0"/>
          <w:marRight w:val="0"/>
          <w:marTop w:val="0"/>
          <w:marBottom w:val="0"/>
          <w:divBdr>
            <w:top w:val="none" w:sz="0" w:space="0" w:color="auto"/>
            <w:left w:val="none" w:sz="0" w:space="0" w:color="auto"/>
            <w:bottom w:val="none" w:sz="0" w:space="0" w:color="auto"/>
            <w:right w:val="none" w:sz="0" w:space="0" w:color="auto"/>
          </w:divBdr>
        </w:div>
        <w:div w:id="905065735">
          <w:marLeft w:val="0"/>
          <w:marRight w:val="0"/>
          <w:marTop w:val="120"/>
          <w:marBottom w:val="0"/>
          <w:divBdr>
            <w:top w:val="none" w:sz="0" w:space="0" w:color="auto"/>
            <w:left w:val="none" w:sz="0" w:space="0" w:color="auto"/>
            <w:bottom w:val="none" w:sz="0" w:space="0" w:color="auto"/>
            <w:right w:val="none" w:sz="0" w:space="0" w:color="auto"/>
          </w:divBdr>
        </w:div>
        <w:div w:id="927428637">
          <w:marLeft w:val="0"/>
          <w:marRight w:val="0"/>
          <w:marTop w:val="120"/>
          <w:marBottom w:val="120"/>
          <w:divBdr>
            <w:top w:val="none" w:sz="0" w:space="0" w:color="auto"/>
            <w:left w:val="none" w:sz="0" w:space="0" w:color="auto"/>
            <w:bottom w:val="none" w:sz="0" w:space="0" w:color="auto"/>
            <w:right w:val="none" w:sz="0" w:space="0" w:color="auto"/>
          </w:divBdr>
        </w:div>
        <w:div w:id="929462190">
          <w:marLeft w:val="0"/>
          <w:marRight w:val="0"/>
          <w:marTop w:val="120"/>
          <w:marBottom w:val="0"/>
          <w:divBdr>
            <w:top w:val="none" w:sz="0" w:space="0" w:color="auto"/>
            <w:left w:val="none" w:sz="0" w:space="0" w:color="auto"/>
            <w:bottom w:val="none" w:sz="0" w:space="0" w:color="auto"/>
            <w:right w:val="none" w:sz="0" w:space="0" w:color="auto"/>
          </w:divBdr>
        </w:div>
        <w:div w:id="930237169">
          <w:marLeft w:val="0"/>
          <w:marRight w:val="0"/>
          <w:marTop w:val="0"/>
          <w:marBottom w:val="0"/>
          <w:divBdr>
            <w:top w:val="none" w:sz="0" w:space="0" w:color="auto"/>
            <w:left w:val="none" w:sz="0" w:space="0" w:color="auto"/>
            <w:bottom w:val="none" w:sz="0" w:space="0" w:color="auto"/>
            <w:right w:val="none" w:sz="0" w:space="0" w:color="auto"/>
          </w:divBdr>
        </w:div>
        <w:div w:id="938877538">
          <w:marLeft w:val="0"/>
          <w:marRight w:val="0"/>
          <w:marTop w:val="0"/>
          <w:marBottom w:val="0"/>
          <w:divBdr>
            <w:top w:val="none" w:sz="0" w:space="0" w:color="auto"/>
            <w:left w:val="none" w:sz="0" w:space="0" w:color="auto"/>
            <w:bottom w:val="none" w:sz="0" w:space="0" w:color="auto"/>
            <w:right w:val="none" w:sz="0" w:space="0" w:color="auto"/>
          </w:divBdr>
        </w:div>
        <w:div w:id="946276586">
          <w:marLeft w:val="0"/>
          <w:marRight w:val="0"/>
          <w:marTop w:val="0"/>
          <w:marBottom w:val="0"/>
          <w:divBdr>
            <w:top w:val="none" w:sz="0" w:space="0" w:color="auto"/>
            <w:left w:val="none" w:sz="0" w:space="0" w:color="auto"/>
            <w:bottom w:val="none" w:sz="0" w:space="0" w:color="auto"/>
            <w:right w:val="none" w:sz="0" w:space="0" w:color="auto"/>
          </w:divBdr>
        </w:div>
        <w:div w:id="953050779">
          <w:marLeft w:val="0"/>
          <w:marRight w:val="0"/>
          <w:marTop w:val="120"/>
          <w:marBottom w:val="0"/>
          <w:divBdr>
            <w:top w:val="none" w:sz="0" w:space="0" w:color="auto"/>
            <w:left w:val="none" w:sz="0" w:space="0" w:color="auto"/>
            <w:bottom w:val="none" w:sz="0" w:space="0" w:color="auto"/>
            <w:right w:val="none" w:sz="0" w:space="0" w:color="auto"/>
          </w:divBdr>
        </w:div>
        <w:div w:id="961770541">
          <w:marLeft w:val="0"/>
          <w:marRight w:val="0"/>
          <w:marTop w:val="0"/>
          <w:marBottom w:val="0"/>
          <w:divBdr>
            <w:top w:val="none" w:sz="0" w:space="0" w:color="auto"/>
            <w:left w:val="none" w:sz="0" w:space="0" w:color="auto"/>
            <w:bottom w:val="none" w:sz="0" w:space="0" w:color="auto"/>
            <w:right w:val="none" w:sz="0" w:space="0" w:color="auto"/>
          </w:divBdr>
        </w:div>
        <w:div w:id="975797668">
          <w:marLeft w:val="0"/>
          <w:marRight w:val="0"/>
          <w:marTop w:val="0"/>
          <w:marBottom w:val="0"/>
          <w:divBdr>
            <w:top w:val="none" w:sz="0" w:space="0" w:color="auto"/>
            <w:left w:val="none" w:sz="0" w:space="0" w:color="auto"/>
            <w:bottom w:val="none" w:sz="0" w:space="0" w:color="auto"/>
            <w:right w:val="none" w:sz="0" w:space="0" w:color="auto"/>
          </w:divBdr>
        </w:div>
        <w:div w:id="999188727">
          <w:marLeft w:val="0"/>
          <w:marRight w:val="0"/>
          <w:marTop w:val="0"/>
          <w:marBottom w:val="0"/>
          <w:divBdr>
            <w:top w:val="none" w:sz="0" w:space="0" w:color="auto"/>
            <w:left w:val="none" w:sz="0" w:space="0" w:color="auto"/>
            <w:bottom w:val="none" w:sz="0" w:space="0" w:color="auto"/>
            <w:right w:val="none" w:sz="0" w:space="0" w:color="auto"/>
          </w:divBdr>
        </w:div>
        <w:div w:id="1005597453">
          <w:marLeft w:val="0"/>
          <w:marRight w:val="0"/>
          <w:marTop w:val="120"/>
          <w:marBottom w:val="0"/>
          <w:divBdr>
            <w:top w:val="none" w:sz="0" w:space="0" w:color="auto"/>
            <w:left w:val="none" w:sz="0" w:space="0" w:color="auto"/>
            <w:bottom w:val="none" w:sz="0" w:space="0" w:color="auto"/>
            <w:right w:val="none" w:sz="0" w:space="0" w:color="auto"/>
          </w:divBdr>
        </w:div>
        <w:div w:id="1012493679">
          <w:marLeft w:val="0"/>
          <w:marRight w:val="0"/>
          <w:marTop w:val="0"/>
          <w:marBottom w:val="0"/>
          <w:divBdr>
            <w:top w:val="none" w:sz="0" w:space="0" w:color="auto"/>
            <w:left w:val="none" w:sz="0" w:space="0" w:color="auto"/>
            <w:bottom w:val="none" w:sz="0" w:space="0" w:color="auto"/>
            <w:right w:val="none" w:sz="0" w:space="0" w:color="auto"/>
          </w:divBdr>
        </w:div>
        <w:div w:id="1024208544">
          <w:marLeft w:val="0"/>
          <w:marRight w:val="0"/>
          <w:marTop w:val="0"/>
          <w:marBottom w:val="0"/>
          <w:divBdr>
            <w:top w:val="none" w:sz="0" w:space="0" w:color="auto"/>
            <w:left w:val="none" w:sz="0" w:space="0" w:color="auto"/>
            <w:bottom w:val="none" w:sz="0" w:space="0" w:color="auto"/>
            <w:right w:val="none" w:sz="0" w:space="0" w:color="auto"/>
          </w:divBdr>
        </w:div>
        <w:div w:id="1042096443">
          <w:marLeft w:val="0"/>
          <w:marRight w:val="0"/>
          <w:marTop w:val="120"/>
          <w:marBottom w:val="0"/>
          <w:divBdr>
            <w:top w:val="none" w:sz="0" w:space="0" w:color="auto"/>
            <w:left w:val="none" w:sz="0" w:space="0" w:color="auto"/>
            <w:bottom w:val="none" w:sz="0" w:space="0" w:color="auto"/>
            <w:right w:val="none" w:sz="0" w:space="0" w:color="auto"/>
          </w:divBdr>
        </w:div>
        <w:div w:id="1045065465">
          <w:marLeft w:val="0"/>
          <w:marRight w:val="0"/>
          <w:marTop w:val="120"/>
          <w:marBottom w:val="0"/>
          <w:divBdr>
            <w:top w:val="none" w:sz="0" w:space="0" w:color="auto"/>
            <w:left w:val="none" w:sz="0" w:space="0" w:color="auto"/>
            <w:bottom w:val="none" w:sz="0" w:space="0" w:color="auto"/>
            <w:right w:val="none" w:sz="0" w:space="0" w:color="auto"/>
          </w:divBdr>
        </w:div>
        <w:div w:id="1051072885">
          <w:marLeft w:val="0"/>
          <w:marRight w:val="0"/>
          <w:marTop w:val="0"/>
          <w:marBottom w:val="0"/>
          <w:divBdr>
            <w:top w:val="none" w:sz="0" w:space="0" w:color="auto"/>
            <w:left w:val="none" w:sz="0" w:space="0" w:color="auto"/>
            <w:bottom w:val="none" w:sz="0" w:space="0" w:color="auto"/>
            <w:right w:val="none" w:sz="0" w:space="0" w:color="auto"/>
          </w:divBdr>
        </w:div>
        <w:div w:id="1053044760">
          <w:marLeft w:val="0"/>
          <w:marRight w:val="0"/>
          <w:marTop w:val="120"/>
          <w:marBottom w:val="120"/>
          <w:divBdr>
            <w:top w:val="none" w:sz="0" w:space="0" w:color="auto"/>
            <w:left w:val="none" w:sz="0" w:space="0" w:color="auto"/>
            <w:bottom w:val="none" w:sz="0" w:space="0" w:color="auto"/>
            <w:right w:val="none" w:sz="0" w:space="0" w:color="auto"/>
          </w:divBdr>
        </w:div>
        <w:div w:id="1077632058">
          <w:marLeft w:val="0"/>
          <w:marRight w:val="0"/>
          <w:marTop w:val="120"/>
          <w:marBottom w:val="0"/>
          <w:divBdr>
            <w:top w:val="none" w:sz="0" w:space="0" w:color="auto"/>
            <w:left w:val="none" w:sz="0" w:space="0" w:color="auto"/>
            <w:bottom w:val="none" w:sz="0" w:space="0" w:color="auto"/>
            <w:right w:val="none" w:sz="0" w:space="0" w:color="auto"/>
          </w:divBdr>
        </w:div>
        <w:div w:id="1092311248">
          <w:marLeft w:val="0"/>
          <w:marRight w:val="0"/>
          <w:marTop w:val="0"/>
          <w:marBottom w:val="0"/>
          <w:divBdr>
            <w:top w:val="none" w:sz="0" w:space="0" w:color="auto"/>
            <w:left w:val="none" w:sz="0" w:space="0" w:color="auto"/>
            <w:bottom w:val="none" w:sz="0" w:space="0" w:color="auto"/>
            <w:right w:val="none" w:sz="0" w:space="0" w:color="auto"/>
          </w:divBdr>
        </w:div>
        <w:div w:id="1096096267">
          <w:marLeft w:val="0"/>
          <w:marRight w:val="0"/>
          <w:marTop w:val="120"/>
          <w:marBottom w:val="0"/>
          <w:divBdr>
            <w:top w:val="none" w:sz="0" w:space="0" w:color="auto"/>
            <w:left w:val="none" w:sz="0" w:space="0" w:color="auto"/>
            <w:bottom w:val="none" w:sz="0" w:space="0" w:color="auto"/>
            <w:right w:val="none" w:sz="0" w:space="0" w:color="auto"/>
          </w:divBdr>
        </w:div>
        <w:div w:id="1107235999">
          <w:marLeft w:val="0"/>
          <w:marRight w:val="0"/>
          <w:marTop w:val="100"/>
          <w:marBottom w:val="100"/>
          <w:divBdr>
            <w:top w:val="none" w:sz="0" w:space="0" w:color="auto"/>
            <w:left w:val="none" w:sz="0" w:space="0" w:color="auto"/>
            <w:bottom w:val="none" w:sz="0" w:space="0" w:color="auto"/>
            <w:right w:val="none" w:sz="0" w:space="0" w:color="auto"/>
          </w:divBdr>
        </w:div>
        <w:div w:id="1109276399">
          <w:marLeft w:val="0"/>
          <w:marRight w:val="0"/>
          <w:marTop w:val="0"/>
          <w:marBottom w:val="0"/>
          <w:divBdr>
            <w:top w:val="none" w:sz="0" w:space="0" w:color="auto"/>
            <w:left w:val="none" w:sz="0" w:space="0" w:color="auto"/>
            <w:bottom w:val="none" w:sz="0" w:space="0" w:color="auto"/>
            <w:right w:val="none" w:sz="0" w:space="0" w:color="auto"/>
          </w:divBdr>
        </w:div>
        <w:div w:id="1111053279">
          <w:marLeft w:val="0"/>
          <w:marRight w:val="0"/>
          <w:marTop w:val="0"/>
          <w:marBottom w:val="0"/>
          <w:divBdr>
            <w:top w:val="none" w:sz="0" w:space="0" w:color="auto"/>
            <w:left w:val="none" w:sz="0" w:space="0" w:color="auto"/>
            <w:bottom w:val="none" w:sz="0" w:space="0" w:color="auto"/>
            <w:right w:val="none" w:sz="0" w:space="0" w:color="auto"/>
          </w:divBdr>
        </w:div>
        <w:div w:id="1128352302">
          <w:marLeft w:val="-1"/>
          <w:marRight w:val="0"/>
          <w:marTop w:val="120"/>
          <w:marBottom w:val="0"/>
          <w:divBdr>
            <w:top w:val="none" w:sz="0" w:space="0" w:color="auto"/>
            <w:left w:val="none" w:sz="0" w:space="0" w:color="auto"/>
            <w:bottom w:val="none" w:sz="0" w:space="0" w:color="auto"/>
            <w:right w:val="none" w:sz="0" w:space="0" w:color="auto"/>
          </w:divBdr>
        </w:div>
        <w:div w:id="1151363887">
          <w:marLeft w:val="0"/>
          <w:marRight w:val="0"/>
          <w:marTop w:val="120"/>
          <w:marBottom w:val="0"/>
          <w:divBdr>
            <w:top w:val="none" w:sz="0" w:space="0" w:color="auto"/>
            <w:left w:val="none" w:sz="0" w:space="0" w:color="auto"/>
            <w:bottom w:val="none" w:sz="0" w:space="0" w:color="auto"/>
            <w:right w:val="none" w:sz="0" w:space="0" w:color="auto"/>
          </w:divBdr>
        </w:div>
        <w:div w:id="1157190217">
          <w:marLeft w:val="0"/>
          <w:marRight w:val="0"/>
          <w:marTop w:val="0"/>
          <w:marBottom w:val="0"/>
          <w:divBdr>
            <w:top w:val="none" w:sz="0" w:space="0" w:color="auto"/>
            <w:left w:val="none" w:sz="0" w:space="0" w:color="auto"/>
            <w:bottom w:val="none" w:sz="0" w:space="0" w:color="auto"/>
            <w:right w:val="none" w:sz="0" w:space="0" w:color="auto"/>
          </w:divBdr>
        </w:div>
        <w:div w:id="1162742332">
          <w:marLeft w:val="0"/>
          <w:marRight w:val="0"/>
          <w:marTop w:val="0"/>
          <w:marBottom w:val="0"/>
          <w:divBdr>
            <w:top w:val="none" w:sz="0" w:space="0" w:color="auto"/>
            <w:left w:val="none" w:sz="0" w:space="0" w:color="auto"/>
            <w:bottom w:val="none" w:sz="0" w:space="0" w:color="auto"/>
            <w:right w:val="none" w:sz="0" w:space="0" w:color="auto"/>
          </w:divBdr>
        </w:div>
        <w:div w:id="1177038430">
          <w:marLeft w:val="0"/>
          <w:marRight w:val="0"/>
          <w:marTop w:val="0"/>
          <w:marBottom w:val="0"/>
          <w:divBdr>
            <w:top w:val="none" w:sz="0" w:space="0" w:color="auto"/>
            <w:left w:val="none" w:sz="0" w:space="0" w:color="auto"/>
            <w:bottom w:val="none" w:sz="0" w:space="0" w:color="auto"/>
            <w:right w:val="none" w:sz="0" w:space="0" w:color="auto"/>
          </w:divBdr>
        </w:div>
        <w:div w:id="1195340111">
          <w:marLeft w:val="0"/>
          <w:marRight w:val="0"/>
          <w:marTop w:val="0"/>
          <w:marBottom w:val="0"/>
          <w:divBdr>
            <w:top w:val="none" w:sz="0" w:space="0" w:color="auto"/>
            <w:left w:val="none" w:sz="0" w:space="0" w:color="auto"/>
            <w:bottom w:val="none" w:sz="0" w:space="0" w:color="auto"/>
            <w:right w:val="none" w:sz="0" w:space="0" w:color="auto"/>
          </w:divBdr>
        </w:div>
        <w:div w:id="1195777439">
          <w:marLeft w:val="0"/>
          <w:marRight w:val="0"/>
          <w:marTop w:val="120"/>
          <w:marBottom w:val="120"/>
          <w:divBdr>
            <w:top w:val="none" w:sz="0" w:space="0" w:color="auto"/>
            <w:left w:val="none" w:sz="0" w:space="0" w:color="auto"/>
            <w:bottom w:val="none" w:sz="0" w:space="0" w:color="auto"/>
            <w:right w:val="none" w:sz="0" w:space="0" w:color="auto"/>
          </w:divBdr>
        </w:div>
        <w:div w:id="1202979733">
          <w:marLeft w:val="0"/>
          <w:marRight w:val="0"/>
          <w:marTop w:val="120"/>
          <w:marBottom w:val="0"/>
          <w:divBdr>
            <w:top w:val="none" w:sz="0" w:space="0" w:color="auto"/>
            <w:left w:val="none" w:sz="0" w:space="0" w:color="auto"/>
            <w:bottom w:val="none" w:sz="0" w:space="0" w:color="auto"/>
            <w:right w:val="none" w:sz="0" w:space="0" w:color="auto"/>
          </w:divBdr>
        </w:div>
        <w:div w:id="1204249188">
          <w:marLeft w:val="0"/>
          <w:marRight w:val="0"/>
          <w:marTop w:val="120"/>
          <w:marBottom w:val="0"/>
          <w:divBdr>
            <w:top w:val="none" w:sz="0" w:space="0" w:color="auto"/>
            <w:left w:val="none" w:sz="0" w:space="0" w:color="auto"/>
            <w:bottom w:val="none" w:sz="0" w:space="0" w:color="auto"/>
            <w:right w:val="none" w:sz="0" w:space="0" w:color="auto"/>
          </w:divBdr>
        </w:div>
        <w:div w:id="1213036580">
          <w:marLeft w:val="0"/>
          <w:marRight w:val="0"/>
          <w:marTop w:val="0"/>
          <w:marBottom w:val="0"/>
          <w:divBdr>
            <w:top w:val="none" w:sz="0" w:space="0" w:color="auto"/>
            <w:left w:val="none" w:sz="0" w:space="0" w:color="auto"/>
            <w:bottom w:val="none" w:sz="0" w:space="0" w:color="auto"/>
            <w:right w:val="none" w:sz="0" w:space="0" w:color="auto"/>
          </w:divBdr>
        </w:div>
        <w:div w:id="1234507412">
          <w:marLeft w:val="0"/>
          <w:marRight w:val="0"/>
          <w:marTop w:val="120"/>
          <w:marBottom w:val="0"/>
          <w:divBdr>
            <w:top w:val="none" w:sz="0" w:space="0" w:color="auto"/>
            <w:left w:val="none" w:sz="0" w:space="0" w:color="auto"/>
            <w:bottom w:val="none" w:sz="0" w:space="0" w:color="auto"/>
            <w:right w:val="none" w:sz="0" w:space="0" w:color="auto"/>
          </w:divBdr>
        </w:div>
        <w:div w:id="1243486016">
          <w:marLeft w:val="0"/>
          <w:marRight w:val="0"/>
          <w:marTop w:val="0"/>
          <w:marBottom w:val="0"/>
          <w:divBdr>
            <w:top w:val="none" w:sz="0" w:space="0" w:color="auto"/>
            <w:left w:val="none" w:sz="0" w:space="0" w:color="auto"/>
            <w:bottom w:val="none" w:sz="0" w:space="0" w:color="auto"/>
            <w:right w:val="none" w:sz="0" w:space="0" w:color="auto"/>
          </w:divBdr>
        </w:div>
        <w:div w:id="1253777604">
          <w:marLeft w:val="0"/>
          <w:marRight w:val="0"/>
          <w:marTop w:val="0"/>
          <w:marBottom w:val="0"/>
          <w:divBdr>
            <w:top w:val="none" w:sz="0" w:space="0" w:color="auto"/>
            <w:left w:val="none" w:sz="0" w:space="0" w:color="auto"/>
            <w:bottom w:val="none" w:sz="0" w:space="0" w:color="auto"/>
            <w:right w:val="none" w:sz="0" w:space="0" w:color="auto"/>
          </w:divBdr>
        </w:div>
        <w:div w:id="1254783320">
          <w:marLeft w:val="0"/>
          <w:marRight w:val="0"/>
          <w:marTop w:val="120"/>
          <w:marBottom w:val="0"/>
          <w:divBdr>
            <w:top w:val="none" w:sz="0" w:space="0" w:color="auto"/>
            <w:left w:val="none" w:sz="0" w:space="0" w:color="auto"/>
            <w:bottom w:val="none" w:sz="0" w:space="0" w:color="auto"/>
            <w:right w:val="none" w:sz="0" w:space="0" w:color="auto"/>
          </w:divBdr>
        </w:div>
        <w:div w:id="1258908894">
          <w:marLeft w:val="0"/>
          <w:marRight w:val="0"/>
          <w:marTop w:val="0"/>
          <w:marBottom w:val="0"/>
          <w:divBdr>
            <w:top w:val="none" w:sz="0" w:space="0" w:color="auto"/>
            <w:left w:val="none" w:sz="0" w:space="0" w:color="auto"/>
            <w:bottom w:val="none" w:sz="0" w:space="0" w:color="auto"/>
            <w:right w:val="none" w:sz="0" w:space="0" w:color="auto"/>
          </w:divBdr>
        </w:div>
        <w:div w:id="1281914744">
          <w:marLeft w:val="0"/>
          <w:marRight w:val="0"/>
          <w:marTop w:val="0"/>
          <w:marBottom w:val="0"/>
          <w:divBdr>
            <w:top w:val="none" w:sz="0" w:space="0" w:color="auto"/>
            <w:left w:val="none" w:sz="0" w:space="0" w:color="auto"/>
            <w:bottom w:val="none" w:sz="0" w:space="0" w:color="auto"/>
            <w:right w:val="none" w:sz="0" w:space="0" w:color="auto"/>
          </w:divBdr>
        </w:div>
        <w:div w:id="1284964784">
          <w:marLeft w:val="0"/>
          <w:marRight w:val="0"/>
          <w:marTop w:val="0"/>
          <w:marBottom w:val="0"/>
          <w:divBdr>
            <w:top w:val="none" w:sz="0" w:space="0" w:color="auto"/>
            <w:left w:val="none" w:sz="0" w:space="0" w:color="auto"/>
            <w:bottom w:val="none" w:sz="0" w:space="0" w:color="auto"/>
            <w:right w:val="none" w:sz="0" w:space="0" w:color="auto"/>
          </w:divBdr>
        </w:div>
        <w:div w:id="1289820742">
          <w:marLeft w:val="0"/>
          <w:marRight w:val="0"/>
          <w:marTop w:val="120"/>
          <w:marBottom w:val="0"/>
          <w:divBdr>
            <w:top w:val="none" w:sz="0" w:space="0" w:color="auto"/>
            <w:left w:val="none" w:sz="0" w:space="0" w:color="auto"/>
            <w:bottom w:val="none" w:sz="0" w:space="0" w:color="auto"/>
            <w:right w:val="none" w:sz="0" w:space="0" w:color="auto"/>
          </w:divBdr>
        </w:div>
        <w:div w:id="1313099424">
          <w:marLeft w:val="0"/>
          <w:marRight w:val="0"/>
          <w:marTop w:val="0"/>
          <w:marBottom w:val="0"/>
          <w:divBdr>
            <w:top w:val="none" w:sz="0" w:space="0" w:color="auto"/>
            <w:left w:val="none" w:sz="0" w:space="0" w:color="auto"/>
            <w:bottom w:val="none" w:sz="0" w:space="0" w:color="auto"/>
            <w:right w:val="none" w:sz="0" w:space="0" w:color="auto"/>
          </w:divBdr>
        </w:div>
        <w:div w:id="1316833824">
          <w:marLeft w:val="0"/>
          <w:marRight w:val="0"/>
          <w:marTop w:val="0"/>
          <w:marBottom w:val="0"/>
          <w:divBdr>
            <w:top w:val="none" w:sz="0" w:space="0" w:color="auto"/>
            <w:left w:val="none" w:sz="0" w:space="0" w:color="auto"/>
            <w:bottom w:val="none" w:sz="0" w:space="0" w:color="auto"/>
            <w:right w:val="none" w:sz="0" w:space="0" w:color="auto"/>
          </w:divBdr>
        </w:div>
        <w:div w:id="1321076151">
          <w:marLeft w:val="0"/>
          <w:marRight w:val="0"/>
          <w:marTop w:val="120"/>
          <w:marBottom w:val="0"/>
          <w:divBdr>
            <w:top w:val="none" w:sz="0" w:space="0" w:color="auto"/>
            <w:left w:val="none" w:sz="0" w:space="0" w:color="auto"/>
            <w:bottom w:val="none" w:sz="0" w:space="0" w:color="auto"/>
            <w:right w:val="none" w:sz="0" w:space="0" w:color="auto"/>
          </w:divBdr>
        </w:div>
        <w:div w:id="1328485483">
          <w:marLeft w:val="0"/>
          <w:marRight w:val="0"/>
          <w:marTop w:val="0"/>
          <w:marBottom w:val="0"/>
          <w:divBdr>
            <w:top w:val="none" w:sz="0" w:space="0" w:color="auto"/>
            <w:left w:val="none" w:sz="0" w:space="0" w:color="auto"/>
            <w:bottom w:val="none" w:sz="0" w:space="0" w:color="auto"/>
            <w:right w:val="none" w:sz="0" w:space="0" w:color="auto"/>
          </w:divBdr>
        </w:div>
        <w:div w:id="1331907958">
          <w:marLeft w:val="0"/>
          <w:marRight w:val="0"/>
          <w:marTop w:val="0"/>
          <w:marBottom w:val="0"/>
          <w:divBdr>
            <w:top w:val="none" w:sz="0" w:space="0" w:color="auto"/>
            <w:left w:val="none" w:sz="0" w:space="0" w:color="auto"/>
            <w:bottom w:val="none" w:sz="0" w:space="0" w:color="auto"/>
            <w:right w:val="none" w:sz="0" w:space="0" w:color="auto"/>
          </w:divBdr>
        </w:div>
        <w:div w:id="1336225376">
          <w:marLeft w:val="0"/>
          <w:marRight w:val="0"/>
          <w:marTop w:val="0"/>
          <w:marBottom w:val="0"/>
          <w:divBdr>
            <w:top w:val="none" w:sz="0" w:space="0" w:color="auto"/>
            <w:left w:val="none" w:sz="0" w:space="0" w:color="auto"/>
            <w:bottom w:val="none" w:sz="0" w:space="0" w:color="auto"/>
            <w:right w:val="none" w:sz="0" w:space="0" w:color="auto"/>
          </w:divBdr>
        </w:div>
        <w:div w:id="1339431164">
          <w:marLeft w:val="0"/>
          <w:marRight w:val="0"/>
          <w:marTop w:val="120"/>
          <w:marBottom w:val="0"/>
          <w:divBdr>
            <w:top w:val="none" w:sz="0" w:space="0" w:color="auto"/>
            <w:left w:val="none" w:sz="0" w:space="0" w:color="auto"/>
            <w:bottom w:val="none" w:sz="0" w:space="0" w:color="auto"/>
            <w:right w:val="none" w:sz="0" w:space="0" w:color="auto"/>
          </w:divBdr>
        </w:div>
        <w:div w:id="1341392054">
          <w:marLeft w:val="0"/>
          <w:marRight w:val="0"/>
          <w:marTop w:val="120"/>
          <w:marBottom w:val="0"/>
          <w:divBdr>
            <w:top w:val="none" w:sz="0" w:space="0" w:color="auto"/>
            <w:left w:val="none" w:sz="0" w:space="0" w:color="auto"/>
            <w:bottom w:val="none" w:sz="0" w:space="0" w:color="auto"/>
            <w:right w:val="none" w:sz="0" w:space="0" w:color="auto"/>
          </w:divBdr>
        </w:div>
        <w:div w:id="1351180582">
          <w:marLeft w:val="0"/>
          <w:marRight w:val="0"/>
          <w:marTop w:val="120"/>
          <w:marBottom w:val="0"/>
          <w:divBdr>
            <w:top w:val="none" w:sz="0" w:space="0" w:color="auto"/>
            <w:left w:val="none" w:sz="0" w:space="0" w:color="auto"/>
            <w:bottom w:val="none" w:sz="0" w:space="0" w:color="auto"/>
            <w:right w:val="none" w:sz="0" w:space="0" w:color="auto"/>
          </w:divBdr>
        </w:div>
        <w:div w:id="1362783377">
          <w:marLeft w:val="0"/>
          <w:marRight w:val="0"/>
          <w:marTop w:val="0"/>
          <w:marBottom w:val="0"/>
          <w:divBdr>
            <w:top w:val="none" w:sz="0" w:space="0" w:color="auto"/>
            <w:left w:val="none" w:sz="0" w:space="0" w:color="auto"/>
            <w:bottom w:val="none" w:sz="0" w:space="0" w:color="auto"/>
            <w:right w:val="none" w:sz="0" w:space="0" w:color="auto"/>
          </w:divBdr>
        </w:div>
        <w:div w:id="1373504028">
          <w:marLeft w:val="0"/>
          <w:marRight w:val="0"/>
          <w:marTop w:val="0"/>
          <w:marBottom w:val="0"/>
          <w:divBdr>
            <w:top w:val="none" w:sz="0" w:space="0" w:color="auto"/>
            <w:left w:val="none" w:sz="0" w:space="0" w:color="auto"/>
            <w:bottom w:val="none" w:sz="0" w:space="0" w:color="auto"/>
            <w:right w:val="none" w:sz="0" w:space="0" w:color="auto"/>
          </w:divBdr>
        </w:div>
        <w:div w:id="1380788541">
          <w:marLeft w:val="0"/>
          <w:marRight w:val="0"/>
          <w:marTop w:val="120"/>
          <w:marBottom w:val="0"/>
          <w:divBdr>
            <w:top w:val="none" w:sz="0" w:space="0" w:color="auto"/>
            <w:left w:val="none" w:sz="0" w:space="0" w:color="auto"/>
            <w:bottom w:val="none" w:sz="0" w:space="0" w:color="auto"/>
            <w:right w:val="none" w:sz="0" w:space="0" w:color="auto"/>
          </w:divBdr>
        </w:div>
        <w:div w:id="1384789841">
          <w:marLeft w:val="0"/>
          <w:marRight w:val="0"/>
          <w:marTop w:val="0"/>
          <w:marBottom w:val="0"/>
          <w:divBdr>
            <w:top w:val="none" w:sz="0" w:space="0" w:color="auto"/>
            <w:left w:val="none" w:sz="0" w:space="0" w:color="auto"/>
            <w:bottom w:val="none" w:sz="0" w:space="0" w:color="auto"/>
            <w:right w:val="none" w:sz="0" w:space="0" w:color="auto"/>
          </w:divBdr>
        </w:div>
        <w:div w:id="1387027555">
          <w:marLeft w:val="0"/>
          <w:marRight w:val="0"/>
          <w:marTop w:val="120"/>
          <w:marBottom w:val="120"/>
          <w:divBdr>
            <w:top w:val="none" w:sz="0" w:space="0" w:color="auto"/>
            <w:left w:val="none" w:sz="0" w:space="0" w:color="auto"/>
            <w:bottom w:val="none" w:sz="0" w:space="0" w:color="auto"/>
            <w:right w:val="none" w:sz="0" w:space="0" w:color="auto"/>
          </w:divBdr>
        </w:div>
        <w:div w:id="1395739098">
          <w:marLeft w:val="0"/>
          <w:marRight w:val="0"/>
          <w:marTop w:val="0"/>
          <w:marBottom w:val="0"/>
          <w:divBdr>
            <w:top w:val="none" w:sz="0" w:space="0" w:color="auto"/>
            <w:left w:val="none" w:sz="0" w:space="0" w:color="auto"/>
            <w:bottom w:val="none" w:sz="0" w:space="0" w:color="auto"/>
            <w:right w:val="none" w:sz="0" w:space="0" w:color="auto"/>
          </w:divBdr>
        </w:div>
        <w:div w:id="1397320702">
          <w:marLeft w:val="0"/>
          <w:marRight w:val="0"/>
          <w:marTop w:val="120"/>
          <w:marBottom w:val="0"/>
          <w:divBdr>
            <w:top w:val="none" w:sz="0" w:space="0" w:color="auto"/>
            <w:left w:val="none" w:sz="0" w:space="0" w:color="auto"/>
            <w:bottom w:val="none" w:sz="0" w:space="0" w:color="auto"/>
            <w:right w:val="none" w:sz="0" w:space="0" w:color="auto"/>
          </w:divBdr>
        </w:div>
        <w:div w:id="1410156692">
          <w:marLeft w:val="0"/>
          <w:marRight w:val="0"/>
          <w:marTop w:val="120"/>
          <w:marBottom w:val="0"/>
          <w:divBdr>
            <w:top w:val="none" w:sz="0" w:space="0" w:color="auto"/>
            <w:left w:val="none" w:sz="0" w:space="0" w:color="auto"/>
            <w:bottom w:val="none" w:sz="0" w:space="0" w:color="auto"/>
            <w:right w:val="none" w:sz="0" w:space="0" w:color="auto"/>
          </w:divBdr>
        </w:div>
        <w:div w:id="1424838502">
          <w:marLeft w:val="0"/>
          <w:marRight w:val="0"/>
          <w:marTop w:val="120"/>
          <w:marBottom w:val="0"/>
          <w:divBdr>
            <w:top w:val="none" w:sz="0" w:space="0" w:color="auto"/>
            <w:left w:val="none" w:sz="0" w:space="0" w:color="auto"/>
            <w:bottom w:val="none" w:sz="0" w:space="0" w:color="auto"/>
            <w:right w:val="none" w:sz="0" w:space="0" w:color="auto"/>
          </w:divBdr>
        </w:div>
        <w:div w:id="1431584065">
          <w:marLeft w:val="0"/>
          <w:marRight w:val="0"/>
          <w:marTop w:val="0"/>
          <w:marBottom w:val="0"/>
          <w:divBdr>
            <w:top w:val="none" w:sz="0" w:space="0" w:color="auto"/>
            <w:left w:val="none" w:sz="0" w:space="0" w:color="auto"/>
            <w:bottom w:val="none" w:sz="0" w:space="0" w:color="auto"/>
            <w:right w:val="none" w:sz="0" w:space="0" w:color="auto"/>
          </w:divBdr>
        </w:div>
        <w:div w:id="1463378331">
          <w:marLeft w:val="0"/>
          <w:marRight w:val="0"/>
          <w:marTop w:val="0"/>
          <w:marBottom w:val="0"/>
          <w:divBdr>
            <w:top w:val="none" w:sz="0" w:space="0" w:color="auto"/>
            <w:left w:val="none" w:sz="0" w:space="0" w:color="auto"/>
            <w:bottom w:val="none" w:sz="0" w:space="0" w:color="auto"/>
            <w:right w:val="none" w:sz="0" w:space="0" w:color="auto"/>
          </w:divBdr>
        </w:div>
        <w:div w:id="1504777236">
          <w:marLeft w:val="0"/>
          <w:marRight w:val="0"/>
          <w:marTop w:val="120"/>
          <w:marBottom w:val="0"/>
          <w:divBdr>
            <w:top w:val="none" w:sz="0" w:space="0" w:color="auto"/>
            <w:left w:val="none" w:sz="0" w:space="0" w:color="auto"/>
            <w:bottom w:val="none" w:sz="0" w:space="0" w:color="auto"/>
            <w:right w:val="none" w:sz="0" w:space="0" w:color="auto"/>
          </w:divBdr>
        </w:div>
        <w:div w:id="1522551887">
          <w:marLeft w:val="0"/>
          <w:marRight w:val="0"/>
          <w:marTop w:val="0"/>
          <w:marBottom w:val="0"/>
          <w:divBdr>
            <w:top w:val="none" w:sz="0" w:space="0" w:color="auto"/>
            <w:left w:val="none" w:sz="0" w:space="0" w:color="auto"/>
            <w:bottom w:val="none" w:sz="0" w:space="0" w:color="auto"/>
            <w:right w:val="none" w:sz="0" w:space="0" w:color="auto"/>
          </w:divBdr>
        </w:div>
        <w:div w:id="1545630119">
          <w:marLeft w:val="0"/>
          <w:marRight w:val="0"/>
          <w:marTop w:val="0"/>
          <w:marBottom w:val="0"/>
          <w:divBdr>
            <w:top w:val="none" w:sz="0" w:space="0" w:color="auto"/>
            <w:left w:val="none" w:sz="0" w:space="0" w:color="auto"/>
            <w:bottom w:val="none" w:sz="0" w:space="0" w:color="auto"/>
            <w:right w:val="none" w:sz="0" w:space="0" w:color="auto"/>
          </w:divBdr>
        </w:div>
        <w:div w:id="1564295309">
          <w:marLeft w:val="0"/>
          <w:marRight w:val="0"/>
          <w:marTop w:val="40"/>
          <w:marBottom w:val="0"/>
          <w:divBdr>
            <w:top w:val="none" w:sz="0" w:space="0" w:color="auto"/>
            <w:left w:val="none" w:sz="0" w:space="0" w:color="auto"/>
            <w:bottom w:val="none" w:sz="0" w:space="0" w:color="auto"/>
            <w:right w:val="none" w:sz="0" w:space="0" w:color="auto"/>
          </w:divBdr>
        </w:div>
        <w:div w:id="1576622310">
          <w:marLeft w:val="0"/>
          <w:marRight w:val="0"/>
          <w:marTop w:val="0"/>
          <w:marBottom w:val="0"/>
          <w:divBdr>
            <w:top w:val="none" w:sz="0" w:space="0" w:color="auto"/>
            <w:left w:val="none" w:sz="0" w:space="0" w:color="auto"/>
            <w:bottom w:val="none" w:sz="0" w:space="0" w:color="auto"/>
            <w:right w:val="none" w:sz="0" w:space="0" w:color="auto"/>
          </w:divBdr>
        </w:div>
        <w:div w:id="1596402377">
          <w:marLeft w:val="0"/>
          <w:marRight w:val="0"/>
          <w:marTop w:val="120"/>
          <w:marBottom w:val="0"/>
          <w:divBdr>
            <w:top w:val="none" w:sz="0" w:space="0" w:color="auto"/>
            <w:left w:val="none" w:sz="0" w:space="0" w:color="auto"/>
            <w:bottom w:val="none" w:sz="0" w:space="0" w:color="auto"/>
            <w:right w:val="none" w:sz="0" w:space="0" w:color="auto"/>
          </w:divBdr>
        </w:div>
        <w:div w:id="1599630298">
          <w:marLeft w:val="0"/>
          <w:marRight w:val="0"/>
          <w:marTop w:val="120"/>
          <w:marBottom w:val="0"/>
          <w:divBdr>
            <w:top w:val="none" w:sz="0" w:space="0" w:color="auto"/>
            <w:left w:val="none" w:sz="0" w:space="0" w:color="auto"/>
            <w:bottom w:val="none" w:sz="0" w:space="0" w:color="auto"/>
            <w:right w:val="none" w:sz="0" w:space="0" w:color="auto"/>
          </w:divBdr>
        </w:div>
        <w:div w:id="1607230569">
          <w:marLeft w:val="0"/>
          <w:marRight w:val="0"/>
          <w:marTop w:val="0"/>
          <w:marBottom w:val="0"/>
          <w:divBdr>
            <w:top w:val="none" w:sz="0" w:space="0" w:color="auto"/>
            <w:left w:val="none" w:sz="0" w:space="0" w:color="auto"/>
            <w:bottom w:val="none" w:sz="0" w:space="0" w:color="auto"/>
            <w:right w:val="none" w:sz="0" w:space="0" w:color="auto"/>
          </w:divBdr>
        </w:div>
        <w:div w:id="1610045982">
          <w:marLeft w:val="0"/>
          <w:marRight w:val="0"/>
          <w:marTop w:val="0"/>
          <w:marBottom w:val="0"/>
          <w:divBdr>
            <w:top w:val="none" w:sz="0" w:space="0" w:color="auto"/>
            <w:left w:val="none" w:sz="0" w:space="0" w:color="auto"/>
            <w:bottom w:val="none" w:sz="0" w:space="0" w:color="auto"/>
            <w:right w:val="none" w:sz="0" w:space="0" w:color="auto"/>
          </w:divBdr>
        </w:div>
        <w:div w:id="1622153715">
          <w:marLeft w:val="0"/>
          <w:marRight w:val="0"/>
          <w:marTop w:val="120"/>
          <w:marBottom w:val="0"/>
          <w:divBdr>
            <w:top w:val="none" w:sz="0" w:space="0" w:color="auto"/>
            <w:left w:val="none" w:sz="0" w:space="0" w:color="auto"/>
            <w:bottom w:val="none" w:sz="0" w:space="0" w:color="auto"/>
            <w:right w:val="none" w:sz="0" w:space="0" w:color="auto"/>
          </w:divBdr>
        </w:div>
        <w:div w:id="1623535708">
          <w:marLeft w:val="0"/>
          <w:marRight w:val="0"/>
          <w:marTop w:val="0"/>
          <w:marBottom w:val="0"/>
          <w:divBdr>
            <w:top w:val="none" w:sz="0" w:space="0" w:color="auto"/>
            <w:left w:val="none" w:sz="0" w:space="0" w:color="auto"/>
            <w:bottom w:val="none" w:sz="0" w:space="0" w:color="auto"/>
            <w:right w:val="none" w:sz="0" w:space="0" w:color="auto"/>
          </w:divBdr>
        </w:div>
        <w:div w:id="1678843274">
          <w:marLeft w:val="0"/>
          <w:marRight w:val="0"/>
          <w:marTop w:val="0"/>
          <w:marBottom w:val="0"/>
          <w:divBdr>
            <w:top w:val="none" w:sz="0" w:space="0" w:color="auto"/>
            <w:left w:val="none" w:sz="0" w:space="0" w:color="auto"/>
            <w:bottom w:val="none" w:sz="0" w:space="0" w:color="auto"/>
            <w:right w:val="none" w:sz="0" w:space="0" w:color="auto"/>
          </w:divBdr>
        </w:div>
        <w:div w:id="1692998288">
          <w:marLeft w:val="0"/>
          <w:marRight w:val="0"/>
          <w:marTop w:val="0"/>
          <w:marBottom w:val="0"/>
          <w:divBdr>
            <w:top w:val="none" w:sz="0" w:space="0" w:color="auto"/>
            <w:left w:val="none" w:sz="0" w:space="0" w:color="auto"/>
            <w:bottom w:val="none" w:sz="0" w:space="0" w:color="auto"/>
            <w:right w:val="none" w:sz="0" w:space="0" w:color="auto"/>
          </w:divBdr>
        </w:div>
        <w:div w:id="1700156640">
          <w:marLeft w:val="0"/>
          <w:marRight w:val="0"/>
          <w:marTop w:val="0"/>
          <w:marBottom w:val="0"/>
          <w:divBdr>
            <w:top w:val="none" w:sz="0" w:space="0" w:color="auto"/>
            <w:left w:val="none" w:sz="0" w:space="0" w:color="auto"/>
            <w:bottom w:val="none" w:sz="0" w:space="0" w:color="auto"/>
            <w:right w:val="none" w:sz="0" w:space="0" w:color="auto"/>
          </w:divBdr>
        </w:div>
        <w:div w:id="1706365363">
          <w:marLeft w:val="0"/>
          <w:marRight w:val="0"/>
          <w:marTop w:val="0"/>
          <w:marBottom w:val="0"/>
          <w:divBdr>
            <w:top w:val="none" w:sz="0" w:space="0" w:color="auto"/>
            <w:left w:val="none" w:sz="0" w:space="0" w:color="auto"/>
            <w:bottom w:val="none" w:sz="0" w:space="0" w:color="auto"/>
            <w:right w:val="none" w:sz="0" w:space="0" w:color="auto"/>
          </w:divBdr>
        </w:div>
        <w:div w:id="1760784063">
          <w:marLeft w:val="0"/>
          <w:marRight w:val="0"/>
          <w:marTop w:val="0"/>
          <w:marBottom w:val="0"/>
          <w:divBdr>
            <w:top w:val="none" w:sz="0" w:space="0" w:color="auto"/>
            <w:left w:val="none" w:sz="0" w:space="0" w:color="auto"/>
            <w:bottom w:val="none" w:sz="0" w:space="0" w:color="auto"/>
            <w:right w:val="none" w:sz="0" w:space="0" w:color="auto"/>
          </w:divBdr>
        </w:div>
        <w:div w:id="1766414215">
          <w:marLeft w:val="0"/>
          <w:marRight w:val="0"/>
          <w:marTop w:val="0"/>
          <w:marBottom w:val="0"/>
          <w:divBdr>
            <w:top w:val="none" w:sz="0" w:space="0" w:color="auto"/>
            <w:left w:val="none" w:sz="0" w:space="0" w:color="auto"/>
            <w:bottom w:val="none" w:sz="0" w:space="0" w:color="auto"/>
            <w:right w:val="none" w:sz="0" w:space="0" w:color="auto"/>
          </w:divBdr>
        </w:div>
        <w:div w:id="1779905780">
          <w:marLeft w:val="0"/>
          <w:marRight w:val="0"/>
          <w:marTop w:val="120"/>
          <w:marBottom w:val="0"/>
          <w:divBdr>
            <w:top w:val="none" w:sz="0" w:space="0" w:color="auto"/>
            <w:left w:val="none" w:sz="0" w:space="0" w:color="auto"/>
            <w:bottom w:val="none" w:sz="0" w:space="0" w:color="auto"/>
            <w:right w:val="none" w:sz="0" w:space="0" w:color="auto"/>
          </w:divBdr>
        </w:div>
        <w:div w:id="1785230425">
          <w:marLeft w:val="0"/>
          <w:marRight w:val="0"/>
          <w:marTop w:val="120"/>
          <w:marBottom w:val="120"/>
          <w:divBdr>
            <w:top w:val="none" w:sz="0" w:space="0" w:color="auto"/>
            <w:left w:val="none" w:sz="0" w:space="0" w:color="auto"/>
            <w:bottom w:val="none" w:sz="0" w:space="0" w:color="auto"/>
            <w:right w:val="none" w:sz="0" w:space="0" w:color="auto"/>
          </w:divBdr>
        </w:div>
        <w:div w:id="1797525465">
          <w:marLeft w:val="0"/>
          <w:marRight w:val="0"/>
          <w:marTop w:val="120"/>
          <w:marBottom w:val="0"/>
          <w:divBdr>
            <w:top w:val="none" w:sz="0" w:space="0" w:color="auto"/>
            <w:left w:val="none" w:sz="0" w:space="0" w:color="auto"/>
            <w:bottom w:val="none" w:sz="0" w:space="0" w:color="auto"/>
            <w:right w:val="none" w:sz="0" w:space="0" w:color="auto"/>
          </w:divBdr>
        </w:div>
        <w:div w:id="1813324118">
          <w:marLeft w:val="0"/>
          <w:marRight w:val="0"/>
          <w:marTop w:val="120"/>
          <w:marBottom w:val="120"/>
          <w:divBdr>
            <w:top w:val="none" w:sz="0" w:space="0" w:color="auto"/>
            <w:left w:val="none" w:sz="0" w:space="0" w:color="auto"/>
            <w:bottom w:val="none" w:sz="0" w:space="0" w:color="auto"/>
            <w:right w:val="none" w:sz="0" w:space="0" w:color="auto"/>
          </w:divBdr>
        </w:div>
        <w:div w:id="1816674808">
          <w:marLeft w:val="0"/>
          <w:marRight w:val="0"/>
          <w:marTop w:val="120"/>
          <w:marBottom w:val="0"/>
          <w:divBdr>
            <w:top w:val="none" w:sz="0" w:space="0" w:color="auto"/>
            <w:left w:val="none" w:sz="0" w:space="0" w:color="auto"/>
            <w:bottom w:val="none" w:sz="0" w:space="0" w:color="auto"/>
            <w:right w:val="none" w:sz="0" w:space="0" w:color="auto"/>
          </w:divBdr>
        </w:div>
        <w:div w:id="1832719397">
          <w:marLeft w:val="0"/>
          <w:marRight w:val="0"/>
          <w:marTop w:val="120"/>
          <w:marBottom w:val="0"/>
          <w:divBdr>
            <w:top w:val="none" w:sz="0" w:space="0" w:color="auto"/>
            <w:left w:val="none" w:sz="0" w:space="0" w:color="auto"/>
            <w:bottom w:val="none" w:sz="0" w:space="0" w:color="auto"/>
            <w:right w:val="none" w:sz="0" w:space="0" w:color="auto"/>
          </w:divBdr>
        </w:div>
        <w:div w:id="1843818921">
          <w:marLeft w:val="426"/>
          <w:marRight w:val="0"/>
          <w:marTop w:val="120"/>
          <w:marBottom w:val="0"/>
          <w:divBdr>
            <w:top w:val="none" w:sz="0" w:space="0" w:color="auto"/>
            <w:left w:val="none" w:sz="0" w:space="0" w:color="auto"/>
            <w:bottom w:val="none" w:sz="0" w:space="0" w:color="auto"/>
            <w:right w:val="none" w:sz="0" w:space="0" w:color="auto"/>
          </w:divBdr>
        </w:div>
        <w:div w:id="1847288665">
          <w:marLeft w:val="0"/>
          <w:marRight w:val="0"/>
          <w:marTop w:val="120"/>
          <w:marBottom w:val="0"/>
          <w:divBdr>
            <w:top w:val="none" w:sz="0" w:space="0" w:color="auto"/>
            <w:left w:val="none" w:sz="0" w:space="0" w:color="auto"/>
            <w:bottom w:val="none" w:sz="0" w:space="0" w:color="auto"/>
            <w:right w:val="none" w:sz="0" w:space="0" w:color="auto"/>
          </w:divBdr>
        </w:div>
        <w:div w:id="1848249835">
          <w:marLeft w:val="0"/>
          <w:marRight w:val="0"/>
          <w:marTop w:val="120"/>
          <w:marBottom w:val="0"/>
          <w:divBdr>
            <w:top w:val="none" w:sz="0" w:space="0" w:color="auto"/>
            <w:left w:val="none" w:sz="0" w:space="0" w:color="auto"/>
            <w:bottom w:val="none" w:sz="0" w:space="0" w:color="auto"/>
            <w:right w:val="none" w:sz="0" w:space="0" w:color="auto"/>
          </w:divBdr>
        </w:div>
        <w:div w:id="1851485249">
          <w:marLeft w:val="0"/>
          <w:marRight w:val="0"/>
          <w:marTop w:val="120"/>
          <w:marBottom w:val="0"/>
          <w:divBdr>
            <w:top w:val="none" w:sz="0" w:space="0" w:color="auto"/>
            <w:left w:val="none" w:sz="0" w:space="0" w:color="auto"/>
            <w:bottom w:val="none" w:sz="0" w:space="0" w:color="auto"/>
            <w:right w:val="none" w:sz="0" w:space="0" w:color="auto"/>
          </w:divBdr>
        </w:div>
        <w:div w:id="1858422633">
          <w:marLeft w:val="0"/>
          <w:marRight w:val="-425"/>
          <w:marTop w:val="0"/>
          <w:marBottom w:val="0"/>
          <w:divBdr>
            <w:top w:val="none" w:sz="0" w:space="0" w:color="auto"/>
            <w:left w:val="none" w:sz="0" w:space="0" w:color="auto"/>
            <w:bottom w:val="none" w:sz="0" w:space="0" w:color="auto"/>
            <w:right w:val="none" w:sz="0" w:space="0" w:color="auto"/>
          </w:divBdr>
        </w:div>
        <w:div w:id="1866868456">
          <w:marLeft w:val="0"/>
          <w:marRight w:val="0"/>
          <w:marTop w:val="120"/>
          <w:marBottom w:val="0"/>
          <w:divBdr>
            <w:top w:val="none" w:sz="0" w:space="0" w:color="auto"/>
            <w:left w:val="none" w:sz="0" w:space="0" w:color="auto"/>
            <w:bottom w:val="none" w:sz="0" w:space="0" w:color="auto"/>
            <w:right w:val="none" w:sz="0" w:space="0" w:color="auto"/>
          </w:divBdr>
        </w:div>
        <w:div w:id="1869096959">
          <w:marLeft w:val="0"/>
          <w:marRight w:val="0"/>
          <w:marTop w:val="120"/>
          <w:marBottom w:val="0"/>
          <w:divBdr>
            <w:top w:val="none" w:sz="0" w:space="0" w:color="auto"/>
            <w:left w:val="none" w:sz="0" w:space="0" w:color="auto"/>
            <w:bottom w:val="none" w:sz="0" w:space="0" w:color="auto"/>
            <w:right w:val="none" w:sz="0" w:space="0" w:color="auto"/>
          </w:divBdr>
        </w:div>
        <w:div w:id="1870147823">
          <w:marLeft w:val="0"/>
          <w:marRight w:val="0"/>
          <w:marTop w:val="0"/>
          <w:marBottom w:val="0"/>
          <w:divBdr>
            <w:top w:val="none" w:sz="0" w:space="0" w:color="auto"/>
            <w:left w:val="none" w:sz="0" w:space="0" w:color="auto"/>
            <w:bottom w:val="none" w:sz="0" w:space="0" w:color="auto"/>
            <w:right w:val="none" w:sz="0" w:space="0" w:color="auto"/>
          </w:divBdr>
        </w:div>
        <w:div w:id="1883519085">
          <w:marLeft w:val="0"/>
          <w:marRight w:val="0"/>
          <w:marTop w:val="120"/>
          <w:marBottom w:val="0"/>
          <w:divBdr>
            <w:top w:val="none" w:sz="0" w:space="0" w:color="auto"/>
            <w:left w:val="none" w:sz="0" w:space="0" w:color="auto"/>
            <w:bottom w:val="none" w:sz="0" w:space="0" w:color="auto"/>
            <w:right w:val="none" w:sz="0" w:space="0" w:color="auto"/>
          </w:divBdr>
        </w:div>
        <w:div w:id="1884094897">
          <w:marLeft w:val="0"/>
          <w:marRight w:val="-427"/>
          <w:marTop w:val="120"/>
          <w:marBottom w:val="0"/>
          <w:divBdr>
            <w:top w:val="none" w:sz="0" w:space="0" w:color="auto"/>
            <w:left w:val="none" w:sz="0" w:space="0" w:color="auto"/>
            <w:bottom w:val="none" w:sz="0" w:space="0" w:color="auto"/>
            <w:right w:val="none" w:sz="0" w:space="0" w:color="auto"/>
          </w:divBdr>
        </w:div>
        <w:div w:id="1887376248">
          <w:marLeft w:val="0"/>
          <w:marRight w:val="0"/>
          <w:marTop w:val="120"/>
          <w:marBottom w:val="0"/>
          <w:divBdr>
            <w:top w:val="none" w:sz="0" w:space="0" w:color="auto"/>
            <w:left w:val="none" w:sz="0" w:space="0" w:color="auto"/>
            <w:bottom w:val="none" w:sz="0" w:space="0" w:color="auto"/>
            <w:right w:val="none" w:sz="0" w:space="0" w:color="auto"/>
          </w:divBdr>
        </w:div>
        <w:div w:id="1904681086">
          <w:marLeft w:val="0"/>
          <w:marRight w:val="0"/>
          <w:marTop w:val="120"/>
          <w:marBottom w:val="0"/>
          <w:divBdr>
            <w:top w:val="none" w:sz="0" w:space="0" w:color="auto"/>
            <w:left w:val="none" w:sz="0" w:space="0" w:color="auto"/>
            <w:bottom w:val="none" w:sz="0" w:space="0" w:color="auto"/>
            <w:right w:val="none" w:sz="0" w:space="0" w:color="auto"/>
          </w:divBdr>
        </w:div>
        <w:div w:id="1908032068">
          <w:marLeft w:val="0"/>
          <w:marRight w:val="0"/>
          <w:marTop w:val="0"/>
          <w:marBottom w:val="0"/>
          <w:divBdr>
            <w:top w:val="none" w:sz="0" w:space="0" w:color="auto"/>
            <w:left w:val="none" w:sz="0" w:space="0" w:color="auto"/>
            <w:bottom w:val="none" w:sz="0" w:space="0" w:color="auto"/>
            <w:right w:val="none" w:sz="0" w:space="0" w:color="auto"/>
          </w:divBdr>
        </w:div>
        <w:div w:id="1918249232">
          <w:marLeft w:val="0"/>
          <w:marRight w:val="0"/>
          <w:marTop w:val="120"/>
          <w:marBottom w:val="0"/>
          <w:divBdr>
            <w:top w:val="none" w:sz="0" w:space="0" w:color="auto"/>
            <w:left w:val="none" w:sz="0" w:space="0" w:color="auto"/>
            <w:bottom w:val="none" w:sz="0" w:space="0" w:color="auto"/>
            <w:right w:val="none" w:sz="0" w:space="0" w:color="auto"/>
          </w:divBdr>
        </w:div>
        <w:div w:id="1919442825">
          <w:marLeft w:val="0"/>
          <w:marRight w:val="0"/>
          <w:marTop w:val="120"/>
          <w:marBottom w:val="0"/>
          <w:divBdr>
            <w:top w:val="none" w:sz="0" w:space="0" w:color="auto"/>
            <w:left w:val="none" w:sz="0" w:space="0" w:color="auto"/>
            <w:bottom w:val="none" w:sz="0" w:space="0" w:color="auto"/>
            <w:right w:val="none" w:sz="0" w:space="0" w:color="auto"/>
          </w:divBdr>
        </w:div>
        <w:div w:id="1948197606">
          <w:marLeft w:val="0"/>
          <w:marRight w:val="0"/>
          <w:marTop w:val="120"/>
          <w:marBottom w:val="0"/>
          <w:divBdr>
            <w:top w:val="none" w:sz="0" w:space="0" w:color="auto"/>
            <w:left w:val="none" w:sz="0" w:space="0" w:color="auto"/>
            <w:bottom w:val="none" w:sz="0" w:space="0" w:color="auto"/>
            <w:right w:val="none" w:sz="0" w:space="0" w:color="auto"/>
          </w:divBdr>
        </w:div>
        <w:div w:id="1965233918">
          <w:marLeft w:val="0"/>
          <w:marRight w:val="0"/>
          <w:marTop w:val="120"/>
          <w:marBottom w:val="0"/>
          <w:divBdr>
            <w:top w:val="none" w:sz="0" w:space="0" w:color="auto"/>
            <w:left w:val="none" w:sz="0" w:space="0" w:color="auto"/>
            <w:bottom w:val="none" w:sz="0" w:space="0" w:color="auto"/>
            <w:right w:val="none" w:sz="0" w:space="0" w:color="auto"/>
          </w:divBdr>
        </w:div>
        <w:div w:id="1979533494">
          <w:marLeft w:val="-1"/>
          <w:marRight w:val="0"/>
          <w:marTop w:val="120"/>
          <w:marBottom w:val="0"/>
          <w:divBdr>
            <w:top w:val="none" w:sz="0" w:space="0" w:color="auto"/>
            <w:left w:val="none" w:sz="0" w:space="0" w:color="auto"/>
            <w:bottom w:val="none" w:sz="0" w:space="0" w:color="auto"/>
            <w:right w:val="none" w:sz="0" w:space="0" w:color="auto"/>
          </w:divBdr>
        </w:div>
        <w:div w:id="2000646240">
          <w:marLeft w:val="0"/>
          <w:marRight w:val="0"/>
          <w:marTop w:val="120"/>
          <w:marBottom w:val="120"/>
          <w:divBdr>
            <w:top w:val="none" w:sz="0" w:space="0" w:color="auto"/>
            <w:left w:val="none" w:sz="0" w:space="0" w:color="auto"/>
            <w:bottom w:val="none" w:sz="0" w:space="0" w:color="auto"/>
            <w:right w:val="none" w:sz="0" w:space="0" w:color="auto"/>
          </w:divBdr>
        </w:div>
        <w:div w:id="2001158510">
          <w:marLeft w:val="0"/>
          <w:marRight w:val="0"/>
          <w:marTop w:val="120"/>
          <w:marBottom w:val="120"/>
          <w:divBdr>
            <w:top w:val="none" w:sz="0" w:space="0" w:color="auto"/>
            <w:left w:val="none" w:sz="0" w:space="0" w:color="auto"/>
            <w:bottom w:val="none" w:sz="0" w:space="0" w:color="auto"/>
            <w:right w:val="none" w:sz="0" w:space="0" w:color="auto"/>
          </w:divBdr>
        </w:div>
        <w:div w:id="2021927226">
          <w:marLeft w:val="0"/>
          <w:marRight w:val="0"/>
          <w:marTop w:val="120"/>
          <w:marBottom w:val="0"/>
          <w:divBdr>
            <w:top w:val="none" w:sz="0" w:space="0" w:color="auto"/>
            <w:left w:val="none" w:sz="0" w:space="0" w:color="auto"/>
            <w:bottom w:val="none" w:sz="0" w:space="0" w:color="auto"/>
            <w:right w:val="none" w:sz="0" w:space="0" w:color="auto"/>
          </w:divBdr>
        </w:div>
        <w:div w:id="2029600859">
          <w:marLeft w:val="-1"/>
          <w:marRight w:val="0"/>
          <w:marTop w:val="120"/>
          <w:marBottom w:val="0"/>
          <w:divBdr>
            <w:top w:val="none" w:sz="0" w:space="0" w:color="auto"/>
            <w:left w:val="none" w:sz="0" w:space="0" w:color="auto"/>
            <w:bottom w:val="none" w:sz="0" w:space="0" w:color="auto"/>
            <w:right w:val="none" w:sz="0" w:space="0" w:color="auto"/>
          </w:divBdr>
        </w:div>
        <w:div w:id="2040550570">
          <w:marLeft w:val="0"/>
          <w:marRight w:val="0"/>
          <w:marTop w:val="120"/>
          <w:marBottom w:val="0"/>
          <w:divBdr>
            <w:top w:val="none" w:sz="0" w:space="0" w:color="auto"/>
            <w:left w:val="none" w:sz="0" w:space="0" w:color="auto"/>
            <w:bottom w:val="none" w:sz="0" w:space="0" w:color="auto"/>
            <w:right w:val="none" w:sz="0" w:space="0" w:color="auto"/>
          </w:divBdr>
        </w:div>
        <w:div w:id="2054425646">
          <w:marLeft w:val="0"/>
          <w:marRight w:val="0"/>
          <w:marTop w:val="120"/>
          <w:marBottom w:val="0"/>
          <w:divBdr>
            <w:top w:val="none" w:sz="0" w:space="0" w:color="auto"/>
            <w:left w:val="none" w:sz="0" w:space="0" w:color="auto"/>
            <w:bottom w:val="none" w:sz="0" w:space="0" w:color="auto"/>
            <w:right w:val="none" w:sz="0" w:space="0" w:color="auto"/>
          </w:divBdr>
        </w:div>
        <w:div w:id="2061467332">
          <w:marLeft w:val="0"/>
          <w:marRight w:val="0"/>
          <w:marTop w:val="120"/>
          <w:marBottom w:val="0"/>
          <w:divBdr>
            <w:top w:val="none" w:sz="0" w:space="0" w:color="auto"/>
            <w:left w:val="none" w:sz="0" w:space="0" w:color="auto"/>
            <w:bottom w:val="none" w:sz="0" w:space="0" w:color="auto"/>
            <w:right w:val="none" w:sz="0" w:space="0" w:color="auto"/>
          </w:divBdr>
        </w:div>
        <w:div w:id="2068675817">
          <w:marLeft w:val="0"/>
          <w:marRight w:val="0"/>
          <w:marTop w:val="120"/>
          <w:marBottom w:val="0"/>
          <w:divBdr>
            <w:top w:val="none" w:sz="0" w:space="0" w:color="auto"/>
            <w:left w:val="none" w:sz="0" w:space="0" w:color="auto"/>
            <w:bottom w:val="none" w:sz="0" w:space="0" w:color="auto"/>
            <w:right w:val="none" w:sz="0" w:space="0" w:color="auto"/>
          </w:divBdr>
        </w:div>
        <w:div w:id="2075465276">
          <w:marLeft w:val="0"/>
          <w:marRight w:val="0"/>
          <w:marTop w:val="120"/>
          <w:marBottom w:val="120"/>
          <w:divBdr>
            <w:top w:val="none" w:sz="0" w:space="0" w:color="auto"/>
            <w:left w:val="none" w:sz="0" w:space="0" w:color="auto"/>
            <w:bottom w:val="none" w:sz="0" w:space="0" w:color="auto"/>
            <w:right w:val="none" w:sz="0" w:space="0" w:color="auto"/>
          </w:divBdr>
        </w:div>
        <w:div w:id="2080786520">
          <w:marLeft w:val="0"/>
          <w:marRight w:val="0"/>
          <w:marTop w:val="0"/>
          <w:marBottom w:val="0"/>
          <w:divBdr>
            <w:top w:val="none" w:sz="0" w:space="0" w:color="auto"/>
            <w:left w:val="none" w:sz="0" w:space="0" w:color="auto"/>
            <w:bottom w:val="none" w:sz="0" w:space="0" w:color="auto"/>
            <w:right w:val="none" w:sz="0" w:space="0" w:color="auto"/>
          </w:divBdr>
        </w:div>
        <w:div w:id="2084057262">
          <w:marLeft w:val="0"/>
          <w:marRight w:val="0"/>
          <w:marTop w:val="120"/>
          <w:marBottom w:val="0"/>
          <w:divBdr>
            <w:top w:val="none" w:sz="0" w:space="0" w:color="auto"/>
            <w:left w:val="none" w:sz="0" w:space="0" w:color="auto"/>
            <w:bottom w:val="none" w:sz="0" w:space="0" w:color="auto"/>
            <w:right w:val="none" w:sz="0" w:space="0" w:color="auto"/>
          </w:divBdr>
        </w:div>
        <w:div w:id="2115130503">
          <w:marLeft w:val="0"/>
          <w:marRight w:val="0"/>
          <w:marTop w:val="120"/>
          <w:marBottom w:val="0"/>
          <w:divBdr>
            <w:top w:val="none" w:sz="0" w:space="0" w:color="auto"/>
            <w:left w:val="none" w:sz="0" w:space="0" w:color="auto"/>
            <w:bottom w:val="none" w:sz="0" w:space="0" w:color="auto"/>
            <w:right w:val="none" w:sz="0" w:space="0" w:color="auto"/>
          </w:divBdr>
        </w:div>
        <w:div w:id="2123113585">
          <w:marLeft w:val="0"/>
          <w:marRight w:val="0"/>
          <w:marTop w:val="0"/>
          <w:marBottom w:val="0"/>
          <w:divBdr>
            <w:top w:val="none" w:sz="0" w:space="0" w:color="auto"/>
            <w:left w:val="none" w:sz="0" w:space="0" w:color="auto"/>
            <w:bottom w:val="none" w:sz="0" w:space="0" w:color="auto"/>
            <w:right w:val="none" w:sz="0" w:space="0" w:color="auto"/>
          </w:divBdr>
        </w:div>
        <w:div w:id="2131438686">
          <w:marLeft w:val="0"/>
          <w:marRight w:val="0"/>
          <w:marTop w:val="120"/>
          <w:marBottom w:val="0"/>
          <w:divBdr>
            <w:top w:val="none" w:sz="0" w:space="0" w:color="auto"/>
            <w:left w:val="none" w:sz="0" w:space="0" w:color="auto"/>
            <w:bottom w:val="none" w:sz="0" w:space="0" w:color="auto"/>
            <w:right w:val="none" w:sz="0" w:space="0" w:color="auto"/>
          </w:divBdr>
        </w:div>
        <w:div w:id="2135515976">
          <w:marLeft w:val="0"/>
          <w:marRight w:val="0"/>
          <w:marTop w:val="120"/>
          <w:marBottom w:val="0"/>
          <w:divBdr>
            <w:top w:val="none" w:sz="0" w:space="0" w:color="auto"/>
            <w:left w:val="none" w:sz="0" w:space="0" w:color="auto"/>
            <w:bottom w:val="none" w:sz="0" w:space="0" w:color="auto"/>
            <w:right w:val="none" w:sz="0" w:space="0" w:color="auto"/>
          </w:divBdr>
        </w:div>
        <w:div w:id="2137523819">
          <w:marLeft w:val="0"/>
          <w:marRight w:val="0"/>
          <w:marTop w:val="0"/>
          <w:marBottom w:val="0"/>
          <w:divBdr>
            <w:top w:val="none" w:sz="0" w:space="0" w:color="auto"/>
            <w:left w:val="none" w:sz="0" w:space="0" w:color="auto"/>
            <w:bottom w:val="none" w:sz="0" w:space="0" w:color="auto"/>
            <w:right w:val="none" w:sz="0" w:space="0" w:color="auto"/>
          </w:divBdr>
        </w:div>
        <w:div w:id="2138911069">
          <w:marLeft w:val="0"/>
          <w:marRight w:val="0"/>
          <w:marTop w:val="0"/>
          <w:marBottom w:val="0"/>
          <w:divBdr>
            <w:top w:val="none" w:sz="0" w:space="0" w:color="auto"/>
            <w:left w:val="none" w:sz="0" w:space="0" w:color="auto"/>
            <w:bottom w:val="none" w:sz="0" w:space="0" w:color="auto"/>
            <w:right w:val="none" w:sz="0" w:space="0" w:color="auto"/>
          </w:divBdr>
        </w:div>
        <w:div w:id="2141803498">
          <w:marLeft w:val="0"/>
          <w:marRight w:val="0"/>
          <w:marTop w:val="0"/>
          <w:marBottom w:val="0"/>
          <w:divBdr>
            <w:top w:val="none" w:sz="0" w:space="0" w:color="auto"/>
            <w:left w:val="none" w:sz="0" w:space="0" w:color="auto"/>
            <w:bottom w:val="none" w:sz="0" w:space="0" w:color="auto"/>
            <w:right w:val="none" w:sz="0" w:space="0" w:color="auto"/>
          </w:divBdr>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sChild>
        <w:div w:id="2437559">
          <w:marLeft w:val="0"/>
          <w:marRight w:val="0"/>
          <w:marTop w:val="0"/>
          <w:marBottom w:val="0"/>
          <w:divBdr>
            <w:top w:val="none" w:sz="0" w:space="0" w:color="auto"/>
            <w:left w:val="none" w:sz="0" w:space="0" w:color="auto"/>
            <w:bottom w:val="none" w:sz="0" w:space="0" w:color="auto"/>
            <w:right w:val="none" w:sz="0" w:space="0" w:color="auto"/>
          </w:divBdr>
          <w:divsChild>
            <w:div w:id="29840627">
              <w:marLeft w:val="0"/>
              <w:marRight w:val="0"/>
              <w:marTop w:val="120"/>
              <w:marBottom w:val="0"/>
              <w:divBdr>
                <w:top w:val="none" w:sz="0" w:space="0" w:color="auto"/>
                <w:left w:val="none" w:sz="0" w:space="0" w:color="auto"/>
                <w:bottom w:val="none" w:sz="0" w:space="0" w:color="auto"/>
                <w:right w:val="none" w:sz="0" w:space="0" w:color="auto"/>
              </w:divBdr>
            </w:div>
            <w:div w:id="37704590">
              <w:marLeft w:val="0"/>
              <w:marRight w:val="0"/>
              <w:marTop w:val="120"/>
              <w:marBottom w:val="120"/>
              <w:divBdr>
                <w:top w:val="none" w:sz="0" w:space="0" w:color="auto"/>
                <w:left w:val="none" w:sz="0" w:space="0" w:color="auto"/>
                <w:bottom w:val="none" w:sz="0" w:space="0" w:color="auto"/>
                <w:right w:val="none" w:sz="0" w:space="0" w:color="auto"/>
              </w:divBdr>
            </w:div>
            <w:div w:id="38013405">
              <w:marLeft w:val="0"/>
              <w:marRight w:val="0"/>
              <w:marTop w:val="120"/>
              <w:marBottom w:val="0"/>
              <w:divBdr>
                <w:top w:val="none" w:sz="0" w:space="0" w:color="auto"/>
                <w:left w:val="none" w:sz="0" w:space="0" w:color="auto"/>
                <w:bottom w:val="none" w:sz="0" w:space="0" w:color="auto"/>
                <w:right w:val="none" w:sz="0" w:space="0" w:color="auto"/>
              </w:divBdr>
            </w:div>
            <w:div w:id="74667357">
              <w:marLeft w:val="0"/>
              <w:marRight w:val="0"/>
              <w:marTop w:val="120"/>
              <w:marBottom w:val="0"/>
              <w:divBdr>
                <w:top w:val="none" w:sz="0" w:space="0" w:color="auto"/>
                <w:left w:val="none" w:sz="0" w:space="0" w:color="auto"/>
                <w:bottom w:val="none" w:sz="0" w:space="0" w:color="auto"/>
                <w:right w:val="none" w:sz="0" w:space="0" w:color="auto"/>
              </w:divBdr>
            </w:div>
            <w:div w:id="82072265">
              <w:marLeft w:val="0"/>
              <w:marRight w:val="0"/>
              <w:marTop w:val="120"/>
              <w:marBottom w:val="120"/>
              <w:divBdr>
                <w:top w:val="none" w:sz="0" w:space="0" w:color="auto"/>
                <w:left w:val="none" w:sz="0" w:space="0" w:color="auto"/>
                <w:bottom w:val="none" w:sz="0" w:space="0" w:color="auto"/>
                <w:right w:val="none" w:sz="0" w:space="0" w:color="auto"/>
              </w:divBdr>
            </w:div>
            <w:div w:id="232084184">
              <w:marLeft w:val="0"/>
              <w:marRight w:val="0"/>
              <w:marTop w:val="120"/>
              <w:marBottom w:val="0"/>
              <w:divBdr>
                <w:top w:val="none" w:sz="0" w:space="0" w:color="auto"/>
                <w:left w:val="none" w:sz="0" w:space="0" w:color="auto"/>
                <w:bottom w:val="none" w:sz="0" w:space="0" w:color="auto"/>
                <w:right w:val="none" w:sz="0" w:space="0" w:color="auto"/>
              </w:divBdr>
            </w:div>
            <w:div w:id="244337337">
              <w:marLeft w:val="0"/>
              <w:marRight w:val="0"/>
              <w:marTop w:val="120"/>
              <w:marBottom w:val="0"/>
              <w:divBdr>
                <w:top w:val="none" w:sz="0" w:space="0" w:color="auto"/>
                <w:left w:val="none" w:sz="0" w:space="0" w:color="auto"/>
                <w:bottom w:val="none" w:sz="0" w:space="0" w:color="auto"/>
                <w:right w:val="none" w:sz="0" w:space="0" w:color="auto"/>
              </w:divBdr>
            </w:div>
            <w:div w:id="249238161">
              <w:marLeft w:val="0"/>
              <w:marRight w:val="0"/>
              <w:marTop w:val="120"/>
              <w:marBottom w:val="120"/>
              <w:divBdr>
                <w:top w:val="none" w:sz="0" w:space="0" w:color="auto"/>
                <w:left w:val="none" w:sz="0" w:space="0" w:color="auto"/>
                <w:bottom w:val="none" w:sz="0" w:space="0" w:color="auto"/>
                <w:right w:val="none" w:sz="0" w:space="0" w:color="auto"/>
              </w:divBdr>
            </w:div>
            <w:div w:id="356152886">
              <w:marLeft w:val="0"/>
              <w:marRight w:val="0"/>
              <w:marTop w:val="120"/>
              <w:marBottom w:val="0"/>
              <w:divBdr>
                <w:top w:val="none" w:sz="0" w:space="0" w:color="auto"/>
                <w:left w:val="none" w:sz="0" w:space="0" w:color="auto"/>
                <w:bottom w:val="none" w:sz="0" w:space="0" w:color="auto"/>
                <w:right w:val="none" w:sz="0" w:space="0" w:color="auto"/>
              </w:divBdr>
            </w:div>
            <w:div w:id="365832913">
              <w:marLeft w:val="0"/>
              <w:marRight w:val="0"/>
              <w:marTop w:val="120"/>
              <w:marBottom w:val="0"/>
              <w:divBdr>
                <w:top w:val="none" w:sz="0" w:space="0" w:color="auto"/>
                <w:left w:val="none" w:sz="0" w:space="0" w:color="auto"/>
                <w:bottom w:val="none" w:sz="0" w:space="0" w:color="auto"/>
                <w:right w:val="none" w:sz="0" w:space="0" w:color="auto"/>
              </w:divBdr>
            </w:div>
            <w:div w:id="366569217">
              <w:marLeft w:val="0"/>
              <w:marRight w:val="0"/>
              <w:marTop w:val="100"/>
              <w:marBottom w:val="100"/>
              <w:divBdr>
                <w:top w:val="none" w:sz="0" w:space="0" w:color="auto"/>
                <w:left w:val="none" w:sz="0" w:space="0" w:color="auto"/>
                <w:bottom w:val="none" w:sz="0" w:space="0" w:color="auto"/>
                <w:right w:val="none" w:sz="0" w:space="0" w:color="auto"/>
              </w:divBdr>
            </w:div>
            <w:div w:id="412091443">
              <w:marLeft w:val="0"/>
              <w:marRight w:val="0"/>
              <w:marTop w:val="120"/>
              <w:marBottom w:val="0"/>
              <w:divBdr>
                <w:top w:val="none" w:sz="0" w:space="0" w:color="auto"/>
                <w:left w:val="none" w:sz="0" w:space="0" w:color="auto"/>
                <w:bottom w:val="none" w:sz="0" w:space="0" w:color="auto"/>
                <w:right w:val="none" w:sz="0" w:space="0" w:color="auto"/>
              </w:divBdr>
            </w:div>
            <w:div w:id="423183461">
              <w:marLeft w:val="0"/>
              <w:marRight w:val="0"/>
              <w:marTop w:val="120"/>
              <w:marBottom w:val="0"/>
              <w:divBdr>
                <w:top w:val="none" w:sz="0" w:space="0" w:color="auto"/>
                <w:left w:val="none" w:sz="0" w:space="0" w:color="auto"/>
                <w:bottom w:val="none" w:sz="0" w:space="0" w:color="auto"/>
                <w:right w:val="none" w:sz="0" w:space="0" w:color="auto"/>
              </w:divBdr>
            </w:div>
            <w:div w:id="443500080">
              <w:marLeft w:val="0"/>
              <w:marRight w:val="0"/>
              <w:marTop w:val="120"/>
              <w:marBottom w:val="0"/>
              <w:divBdr>
                <w:top w:val="none" w:sz="0" w:space="0" w:color="auto"/>
                <w:left w:val="none" w:sz="0" w:space="0" w:color="auto"/>
                <w:bottom w:val="none" w:sz="0" w:space="0" w:color="auto"/>
                <w:right w:val="none" w:sz="0" w:space="0" w:color="auto"/>
              </w:divBdr>
            </w:div>
            <w:div w:id="458308526">
              <w:marLeft w:val="0"/>
              <w:marRight w:val="0"/>
              <w:marTop w:val="120"/>
              <w:marBottom w:val="0"/>
              <w:divBdr>
                <w:top w:val="none" w:sz="0" w:space="0" w:color="auto"/>
                <w:left w:val="none" w:sz="0" w:space="0" w:color="auto"/>
                <w:bottom w:val="none" w:sz="0" w:space="0" w:color="auto"/>
                <w:right w:val="none" w:sz="0" w:space="0" w:color="auto"/>
              </w:divBdr>
            </w:div>
            <w:div w:id="529031789">
              <w:marLeft w:val="0"/>
              <w:marRight w:val="0"/>
              <w:marTop w:val="120"/>
              <w:marBottom w:val="0"/>
              <w:divBdr>
                <w:top w:val="none" w:sz="0" w:space="0" w:color="auto"/>
                <w:left w:val="none" w:sz="0" w:space="0" w:color="auto"/>
                <w:bottom w:val="none" w:sz="0" w:space="0" w:color="auto"/>
                <w:right w:val="none" w:sz="0" w:space="0" w:color="auto"/>
              </w:divBdr>
            </w:div>
            <w:div w:id="604118334">
              <w:marLeft w:val="0"/>
              <w:marRight w:val="0"/>
              <w:marTop w:val="120"/>
              <w:marBottom w:val="0"/>
              <w:divBdr>
                <w:top w:val="none" w:sz="0" w:space="0" w:color="auto"/>
                <w:left w:val="none" w:sz="0" w:space="0" w:color="auto"/>
                <w:bottom w:val="none" w:sz="0" w:space="0" w:color="auto"/>
                <w:right w:val="none" w:sz="0" w:space="0" w:color="auto"/>
              </w:divBdr>
            </w:div>
            <w:div w:id="605620698">
              <w:marLeft w:val="0"/>
              <w:marRight w:val="0"/>
              <w:marTop w:val="120"/>
              <w:marBottom w:val="0"/>
              <w:divBdr>
                <w:top w:val="none" w:sz="0" w:space="0" w:color="auto"/>
                <w:left w:val="none" w:sz="0" w:space="0" w:color="auto"/>
                <w:bottom w:val="none" w:sz="0" w:space="0" w:color="auto"/>
                <w:right w:val="none" w:sz="0" w:space="0" w:color="auto"/>
              </w:divBdr>
            </w:div>
            <w:div w:id="613176127">
              <w:marLeft w:val="0"/>
              <w:marRight w:val="0"/>
              <w:marTop w:val="120"/>
              <w:marBottom w:val="120"/>
              <w:divBdr>
                <w:top w:val="none" w:sz="0" w:space="0" w:color="auto"/>
                <w:left w:val="none" w:sz="0" w:space="0" w:color="auto"/>
                <w:bottom w:val="none" w:sz="0" w:space="0" w:color="auto"/>
                <w:right w:val="none" w:sz="0" w:space="0" w:color="auto"/>
              </w:divBdr>
            </w:div>
            <w:div w:id="681590903">
              <w:marLeft w:val="0"/>
              <w:marRight w:val="0"/>
              <w:marTop w:val="40"/>
              <w:marBottom w:val="0"/>
              <w:divBdr>
                <w:top w:val="none" w:sz="0" w:space="0" w:color="auto"/>
                <w:left w:val="none" w:sz="0" w:space="0" w:color="auto"/>
                <w:bottom w:val="none" w:sz="0" w:space="0" w:color="auto"/>
                <w:right w:val="none" w:sz="0" w:space="0" w:color="auto"/>
              </w:divBdr>
            </w:div>
            <w:div w:id="743338585">
              <w:marLeft w:val="0"/>
              <w:marRight w:val="0"/>
              <w:marTop w:val="120"/>
              <w:marBottom w:val="0"/>
              <w:divBdr>
                <w:top w:val="none" w:sz="0" w:space="0" w:color="auto"/>
                <w:left w:val="none" w:sz="0" w:space="0" w:color="auto"/>
                <w:bottom w:val="none" w:sz="0" w:space="0" w:color="auto"/>
                <w:right w:val="none" w:sz="0" w:space="0" w:color="auto"/>
              </w:divBdr>
            </w:div>
            <w:div w:id="882444060">
              <w:marLeft w:val="0"/>
              <w:marRight w:val="0"/>
              <w:marTop w:val="120"/>
              <w:marBottom w:val="0"/>
              <w:divBdr>
                <w:top w:val="none" w:sz="0" w:space="0" w:color="auto"/>
                <w:left w:val="none" w:sz="0" w:space="0" w:color="auto"/>
                <w:bottom w:val="none" w:sz="0" w:space="0" w:color="auto"/>
                <w:right w:val="none" w:sz="0" w:space="0" w:color="auto"/>
              </w:divBdr>
            </w:div>
            <w:div w:id="893154722">
              <w:marLeft w:val="0"/>
              <w:marRight w:val="-425"/>
              <w:marTop w:val="0"/>
              <w:marBottom w:val="0"/>
              <w:divBdr>
                <w:top w:val="none" w:sz="0" w:space="0" w:color="auto"/>
                <w:left w:val="none" w:sz="0" w:space="0" w:color="auto"/>
                <w:bottom w:val="none" w:sz="0" w:space="0" w:color="auto"/>
                <w:right w:val="none" w:sz="0" w:space="0" w:color="auto"/>
              </w:divBdr>
            </w:div>
            <w:div w:id="906500076">
              <w:marLeft w:val="0"/>
              <w:marRight w:val="0"/>
              <w:marTop w:val="120"/>
              <w:marBottom w:val="0"/>
              <w:divBdr>
                <w:top w:val="none" w:sz="0" w:space="0" w:color="auto"/>
                <w:left w:val="none" w:sz="0" w:space="0" w:color="auto"/>
                <w:bottom w:val="none" w:sz="0" w:space="0" w:color="auto"/>
                <w:right w:val="none" w:sz="0" w:space="0" w:color="auto"/>
              </w:divBdr>
            </w:div>
            <w:div w:id="911936956">
              <w:marLeft w:val="0"/>
              <w:marRight w:val="0"/>
              <w:marTop w:val="120"/>
              <w:marBottom w:val="0"/>
              <w:divBdr>
                <w:top w:val="none" w:sz="0" w:space="0" w:color="auto"/>
                <w:left w:val="none" w:sz="0" w:space="0" w:color="auto"/>
                <w:bottom w:val="none" w:sz="0" w:space="0" w:color="auto"/>
                <w:right w:val="none" w:sz="0" w:space="0" w:color="auto"/>
              </w:divBdr>
            </w:div>
            <w:div w:id="994838277">
              <w:marLeft w:val="0"/>
              <w:marRight w:val="0"/>
              <w:marTop w:val="120"/>
              <w:marBottom w:val="0"/>
              <w:divBdr>
                <w:top w:val="none" w:sz="0" w:space="0" w:color="auto"/>
                <w:left w:val="none" w:sz="0" w:space="0" w:color="auto"/>
                <w:bottom w:val="none" w:sz="0" w:space="0" w:color="auto"/>
                <w:right w:val="none" w:sz="0" w:space="0" w:color="auto"/>
              </w:divBdr>
            </w:div>
            <w:div w:id="1125734266">
              <w:marLeft w:val="-1"/>
              <w:marRight w:val="0"/>
              <w:marTop w:val="120"/>
              <w:marBottom w:val="0"/>
              <w:divBdr>
                <w:top w:val="none" w:sz="0" w:space="0" w:color="auto"/>
                <w:left w:val="none" w:sz="0" w:space="0" w:color="auto"/>
                <w:bottom w:val="none" w:sz="0" w:space="0" w:color="auto"/>
                <w:right w:val="none" w:sz="0" w:space="0" w:color="auto"/>
              </w:divBdr>
            </w:div>
            <w:div w:id="1190291035">
              <w:marLeft w:val="0"/>
              <w:marRight w:val="0"/>
              <w:marTop w:val="120"/>
              <w:marBottom w:val="120"/>
              <w:divBdr>
                <w:top w:val="none" w:sz="0" w:space="0" w:color="auto"/>
                <w:left w:val="none" w:sz="0" w:space="0" w:color="auto"/>
                <w:bottom w:val="none" w:sz="0" w:space="0" w:color="auto"/>
                <w:right w:val="none" w:sz="0" w:space="0" w:color="auto"/>
              </w:divBdr>
            </w:div>
            <w:div w:id="1198662911">
              <w:marLeft w:val="0"/>
              <w:marRight w:val="0"/>
              <w:marTop w:val="120"/>
              <w:marBottom w:val="120"/>
              <w:divBdr>
                <w:top w:val="none" w:sz="0" w:space="0" w:color="auto"/>
                <w:left w:val="none" w:sz="0" w:space="0" w:color="auto"/>
                <w:bottom w:val="none" w:sz="0" w:space="0" w:color="auto"/>
                <w:right w:val="none" w:sz="0" w:space="0" w:color="auto"/>
              </w:divBdr>
            </w:div>
            <w:div w:id="1234896318">
              <w:marLeft w:val="0"/>
              <w:marRight w:val="0"/>
              <w:marTop w:val="120"/>
              <w:marBottom w:val="120"/>
              <w:divBdr>
                <w:top w:val="none" w:sz="0" w:space="0" w:color="auto"/>
                <w:left w:val="none" w:sz="0" w:space="0" w:color="auto"/>
                <w:bottom w:val="none" w:sz="0" w:space="0" w:color="auto"/>
                <w:right w:val="none" w:sz="0" w:space="0" w:color="auto"/>
              </w:divBdr>
            </w:div>
            <w:div w:id="1323116382">
              <w:marLeft w:val="0"/>
              <w:marRight w:val="0"/>
              <w:marTop w:val="120"/>
              <w:marBottom w:val="0"/>
              <w:divBdr>
                <w:top w:val="none" w:sz="0" w:space="0" w:color="auto"/>
                <w:left w:val="none" w:sz="0" w:space="0" w:color="auto"/>
                <w:bottom w:val="none" w:sz="0" w:space="0" w:color="auto"/>
                <w:right w:val="none" w:sz="0" w:space="0" w:color="auto"/>
              </w:divBdr>
            </w:div>
            <w:div w:id="1325931102">
              <w:marLeft w:val="0"/>
              <w:marRight w:val="0"/>
              <w:marTop w:val="120"/>
              <w:marBottom w:val="120"/>
              <w:divBdr>
                <w:top w:val="none" w:sz="0" w:space="0" w:color="auto"/>
                <w:left w:val="none" w:sz="0" w:space="0" w:color="auto"/>
                <w:bottom w:val="none" w:sz="0" w:space="0" w:color="auto"/>
                <w:right w:val="none" w:sz="0" w:space="0" w:color="auto"/>
              </w:divBdr>
            </w:div>
            <w:div w:id="1372875408">
              <w:marLeft w:val="0"/>
              <w:marRight w:val="0"/>
              <w:marTop w:val="120"/>
              <w:marBottom w:val="120"/>
              <w:divBdr>
                <w:top w:val="none" w:sz="0" w:space="0" w:color="auto"/>
                <w:left w:val="none" w:sz="0" w:space="0" w:color="auto"/>
                <w:bottom w:val="none" w:sz="0" w:space="0" w:color="auto"/>
                <w:right w:val="none" w:sz="0" w:space="0" w:color="auto"/>
              </w:divBdr>
            </w:div>
            <w:div w:id="1389449245">
              <w:marLeft w:val="0"/>
              <w:marRight w:val="0"/>
              <w:marTop w:val="120"/>
              <w:marBottom w:val="120"/>
              <w:divBdr>
                <w:top w:val="none" w:sz="0" w:space="0" w:color="auto"/>
                <w:left w:val="none" w:sz="0" w:space="0" w:color="auto"/>
                <w:bottom w:val="none" w:sz="0" w:space="0" w:color="auto"/>
                <w:right w:val="none" w:sz="0" w:space="0" w:color="auto"/>
              </w:divBdr>
            </w:div>
            <w:div w:id="1438525390">
              <w:marLeft w:val="0"/>
              <w:marRight w:val="0"/>
              <w:marTop w:val="120"/>
              <w:marBottom w:val="0"/>
              <w:divBdr>
                <w:top w:val="none" w:sz="0" w:space="0" w:color="auto"/>
                <w:left w:val="none" w:sz="0" w:space="0" w:color="auto"/>
                <w:bottom w:val="none" w:sz="0" w:space="0" w:color="auto"/>
                <w:right w:val="none" w:sz="0" w:space="0" w:color="auto"/>
              </w:divBdr>
            </w:div>
            <w:div w:id="1462458163">
              <w:marLeft w:val="0"/>
              <w:marRight w:val="0"/>
              <w:marTop w:val="120"/>
              <w:marBottom w:val="0"/>
              <w:divBdr>
                <w:top w:val="none" w:sz="0" w:space="0" w:color="auto"/>
                <w:left w:val="none" w:sz="0" w:space="0" w:color="auto"/>
                <w:bottom w:val="none" w:sz="0" w:space="0" w:color="auto"/>
                <w:right w:val="none" w:sz="0" w:space="0" w:color="auto"/>
              </w:divBdr>
            </w:div>
            <w:div w:id="1510833522">
              <w:marLeft w:val="0"/>
              <w:marRight w:val="-427"/>
              <w:marTop w:val="120"/>
              <w:marBottom w:val="0"/>
              <w:divBdr>
                <w:top w:val="none" w:sz="0" w:space="0" w:color="auto"/>
                <w:left w:val="none" w:sz="0" w:space="0" w:color="auto"/>
                <w:bottom w:val="none" w:sz="0" w:space="0" w:color="auto"/>
                <w:right w:val="none" w:sz="0" w:space="0" w:color="auto"/>
              </w:divBdr>
            </w:div>
            <w:div w:id="1515269246">
              <w:marLeft w:val="0"/>
              <w:marRight w:val="0"/>
              <w:marTop w:val="120"/>
              <w:marBottom w:val="0"/>
              <w:divBdr>
                <w:top w:val="none" w:sz="0" w:space="0" w:color="auto"/>
                <w:left w:val="none" w:sz="0" w:space="0" w:color="auto"/>
                <w:bottom w:val="none" w:sz="0" w:space="0" w:color="auto"/>
                <w:right w:val="none" w:sz="0" w:space="0" w:color="auto"/>
              </w:divBdr>
            </w:div>
            <w:div w:id="1515656390">
              <w:marLeft w:val="0"/>
              <w:marRight w:val="0"/>
              <w:marTop w:val="120"/>
              <w:marBottom w:val="0"/>
              <w:divBdr>
                <w:top w:val="none" w:sz="0" w:space="0" w:color="auto"/>
                <w:left w:val="none" w:sz="0" w:space="0" w:color="auto"/>
                <w:bottom w:val="none" w:sz="0" w:space="0" w:color="auto"/>
                <w:right w:val="none" w:sz="0" w:space="0" w:color="auto"/>
              </w:divBdr>
            </w:div>
            <w:div w:id="1683238349">
              <w:marLeft w:val="0"/>
              <w:marRight w:val="0"/>
              <w:marTop w:val="120"/>
              <w:marBottom w:val="0"/>
              <w:divBdr>
                <w:top w:val="none" w:sz="0" w:space="0" w:color="auto"/>
                <w:left w:val="none" w:sz="0" w:space="0" w:color="auto"/>
                <w:bottom w:val="none" w:sz="0" w:space="0" w:color="auto"/>
                <w:right w:val="none" w:sz="0" w:space="0" w:color="auto"/>
              </w:divBdr>
            </w:div>
            <w:div w:id="1808279171">
              <w:marLeft w:val="0"/>
              <w:marRight w:val="0"/>
              <w:marTop w:val="120"/>
              <w:marBottom w:val="0"/>
              <w:divBdr>
                <w:top w:val="none" w:sz="0" w:space="0" w:color="auto"/>
                <w:left w:val="none" w:sz="0" w:space="0" w:color="auto"/>
                <w:bottom w:val="none" w:sz="0" w:space="0" w:color="auto"/>
                <w:right w:val="none" w:sz="0" w:space="0" w:color="auto"/>
              </w:divBdr>
            </w:div>
            <w:div w:id="1879077143">
              <w:marLeft w:val="0"/>
              <w:marRight w:val="0"/>
              <w:marTop w:val="120"/>
              <w:marBottom w:val="120"/>
              <w:divBdr>
                <w:top w:val="none" w:sz="0" w:space="0" w:color="auto"/>
                <w:left w:val="none" w:sz="0" w:space="0" w:color="auto"/>
                <w:bottom w:val="none" w:sz="0" w:space="0" w:color="auto"/>
                <w:right w:val="none" w:sz="0" w:space="0" w:color="auto"/>
              </w:divBdr>
            </w:div>
            <w:div w:id="1901136420">
              <w:marLeft w:val="0"/>
              <w:marRight w:val="0"/>
              <w:marTop w:val="120"/>
              <w:marBottom w:val="0"/>
              <w:divBdr>
                <w:top w:val="none" w:sz="0" w:space="0" w:color="auto"/>
                <w:left w:val="none" w:sz="0" w:space="0" w:color="auto"/>
                <w:bottom w:val="none" w:sz="0" w:space="0" w:color="auto"/>
                <w:right w:val="none" w:sz="0" w:space="0" w:color="auto"/>
              </w:divBdr>
            </w:div>
            <w:div w:id="1903904268">
              <w:marLeft w:val="0"/>
              <w:marRight w:val="0"/>
              <w:marTop w:val="120"/>
              <w:marBottom w:val="120"/>
              <w:divBdr>
                <w:top w:val="none" w:sz="0" w:space="0" w:color="auto"/>
                <w:left w:val="none" w:sz="0" w:space="0" w:color="auto"/>
                <w:bottom w:val="none" w:sz="0" w:space="0" w:color="auto"/>
                <w:right w:val="none" w:sz="0" w:space="0" w:color="auto"/>
              </w:divBdr>
            </w:div>
            <w:div w:id="1930116459">
              <w:marLeft w:val="0"/>
              <w:marRight w:val="0"/>
              <w:marTop w:val="120"/>
              <w:marBottom w:val="0"/>
              <w:divBdr>
                <w:top w:val="none" w:sz="0" w:space="0" w:color="auto"/>
                <w:left w:val="none" w:sz="0" w:space="0" w:color="auto"/>
                <w:bottom w:val="none" w:sz="0" w:space="0" w:color="auto"/>
                <w:right w:val="none" w:sz="0" w:space="0" w:color="auto"/>
              </w:divBdr>
            </w:div>
            <w:div w:id="1935630612">
              <w:marLeft w:val="0"/>
              <w:marRight w:val="0"/>
              <w:marTop w:val="120"/>
              <w:marBottom w:val="0"/>
              <w:divBdr>
                <w:top w:val="none" w:sz="0" w:space="0" w:color="auto"/>
                <w:left w:val="none" w:sz="0" w:space="0" w:color="auto"/>
                <w:bottom w:val="none" w:sz="0" w:space="0" w:color="auto"/>
                <w:right w:val="none" w:sz="0" w:space="0" w:color="auto"/>
              </w:divBdr>
            </w:div>
            <w:div w:id="1971010398">
              <w:marLeft w:val="0"/>
              <w:marRight w:val="0"/>
              <w:marTop w:val="120"/>
              <w:marBottom w:val="0"/>
              <w:divBdr>
                <w:top w:val="none" w:sz="0" w:space="0" w:color="auto"/>
                <w:left w:val="none" w:sz="0" w:space="0" w:color="auto"/>
                <w:bottom w:val="none" w:sz="0" w:space="0" w:color="auto"/>
                <w:right w:val="none" w:sz="0" w:space="0" w:color="auto"/>
              </w:divBdr>
            </w:div>
            <w:div w:id="1985087336">
              <w:marLeft w:val="0"/>
              <w:marRight w:val="0"/>
              <w:marTop w:val="120"/>
              <w:marBottom w:val="0"/>
              <w:divBdr>
                <w:top w:val="none" w:sz="0" w:space="0" w:color="auto"/>
                <w:left w:val="none" w:sz="0" w:space="0" w:color="auto"/>
                <w:bottom w:val="none" w:sz="0" w:space="0" w:color="auto"/>
                <w:right w:val="none" w:sz="0" w:space="0" w:color="auto"/>
              </w:divBdr>
            </w:div>
            <w:div w:id="2021658975">
              <w:marLeft w:val="-1"/>
              <w:marRight w:val="0"/>
              <w:marTop w:val="120"/>
              <w:marBottom w:val="0"/>
              <w:divBdr>
                <w:top w:val="none" w:sz="0" w:space="0" w:color="auto"/>
                <w:left w:val="none" w:sz="0" w:space="0" w:color="auto"/>
                <w:bottom w:val="none" w:sz="0" w:space="0" w:color="auto"/>
                <w:right w:val="none" w:sz="0" w:space="0" w:color="auto"/>
              </w:divBdr>
            </w:div>
            <w:div w:id="2026056687">
              <w:marLeft w:val="0"/>
              <w:marRight w:val="0"/>
              <w:marTop w:val="120"/>
              <w:marBottom w:val="0"/>
              <w:divBdr>
                <w:top w:val="none" w:sz="0" w:space="0" w:color="auto"/>
                <w:left w:val="none" w:sz="0" w:space="0" w:color="auto"/>
                <w:bottom w:val="none" w:sz="0" w:space="0" w:color="auto"/>
                <w:right w:val="none" w:sz="0" w:space="0" w:color="auto"/>
              </w:divBdr>
            </w:div>
            <w:div w:id="2104958728">
              <w:marLeft w:val="0"/>
              <w:marRight w:val="0"/>
              <w:marTop w:val="120"/>
              <w:marBottom w:val="0"/>
              <w:divBdr>
                <w:top w:val="none" w:sz="0" w:space="0" w:color="auto"/>
                <w:left w:val="none" w:sz="0" w:space="0" w:color="auto"/>
                <w:bottom w:val="none" w:sz="0" w:space="0" w:color="auto"/>
                <w:right w:val="none" w:sz="0" w:space="0" w:color="auto"/>
              </w:divBdr>
            </w:div>
            <w:div w:id="21098832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sql/ResultSet.html" TargetMode="External"/><Relationship Id="rId3" Type="http://schemas.openxmlformats.org/officeDocument/2006/relationships/settings" Target="settings.xml"/><Relationship Id="rId7" Type="http://schemas.openxmlformats.org/officeDocument/2006/relationships/hyperlink" Target="http://dev.mysql.com/downloads/connector/j/"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B03oAk2zDG0/UpyQnNzX7-I/AAAAAAAAAWU/aAhe2mKMfSk/s1600/java-jdbc.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estion%20de%20Datos%202014\Java%20JDBC%20para%20acceder%20a%20una%20base%20de%20datos%20MySQ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Java JDBC para acceder a una base de datos MySQL.dot</Template>
  <TotalTime>1328</TotalTime>
  <Pages>10</Pages>
  <Words>3247</Words>
  <Characters>17859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21064</CharactersWithSpaces>
  <SharedDoc>false</SharedDoc>
  <HLinks>
    <vt:vector size="36" baseType="variant">
      <vt:variant>
        <vt:i4>5832780</vt:i4>
      </vt:variant>
      <vt:variant>
        <vt:i4>15</vt:i4>
      </vt:variant>
      <vt:variant>
        <vt:i4>0</vt:i4>
      </vt:variant>
      <vt:variant>
        <vt:i4>5</vt:i4>
      </vt:variant>
      <vt:variant>
        <vt:lpwstr>http://docs.oracle.com/javase/7/docs/api/java/sql/ResultSet.html</vt:lpwstr>
      </vt:variant>
      <vt:variant>
        <vt:lpwstr/>
      </vt:variant>
      <vt:variant>
        <vt:i4>5832780</vt:i4>
      </vt:variant>
      <vt:variant>
        <vt:i4>12</vt:i4>
      </vt:variant>
      <vt:variant>
        <vt:i4>0</vt:i4>
      </vt:variant>
      <vt:variant>
        <vt:i4>5</vt:i4>
      </vt:variant>
      <vt:variant>
        <vt:lpwstr>http://docs.oracle.com/javase/7/docs/api/java/sql/ResultSet.html</vt:lpwstr>
      </vt:variant>
      <vt:variant>
        <vt:lpwstr/>
      </vt:variant>
      <vt:variant>
        <vt:i4>2883619</vt:i4>
      </vt:variant>
      <vt:variant>
        <vt:i4>9</vt:i4>
      </vt:variant>
      <vt:variant>
        <vt:i4>0</vt:i4>
      </vt:variant>
      <vt:variant>
        <vt:i4>5</vt:i4>
      </vt:variant>
      <vt:variant>
        <vt:lpwstr>http://dev.mysql.com/downloads/connector/j/</vt:lpwstr>
      </vt:variant>
      <vt:variant>
        <vt:lpwstr/>
      </vt:variant>
      <vt:variant>
        <vt:i4>2883619</vt:i4>
      </vt:variant>
      <vt:variant>
        <vt:i4>6</vt:i4>
      </vt:variant>
      <vt:variant>
        <vt:i4>0</vt:i4>
      </vt:variant>
      <vt:variant>
        <vt:i4>5</vt:i4>
      </vt:variant>
      <vt:variant>
        <vt:lpwstr>http://dev.mysql.com/downloads/connector/j/</vt:lpwstr>
      </vt:variant>
      <vt:variant>
        <vt:lpwstr/>
      </vt:variant>
      <vt:variant>
        <vt:i4>1310808</vt:i4>
      </vt:variant>
      <vt:variant>
        <vt:i4>0</vt:i4>
      </vt:variant>
      <vt:variant>
        <vt:i4>0</vt:i4>
      </vt:variant>
      <vt:variant>
        <vt:i4>5</vt:i4>
      </vt:variant>
      <vt:variant>
        <vt:lpwstr>http://4.bp.blogspot.com/-B03oAk2zDG0/UpyQnNzX7-I/AAAAAAAAAWU/aAhe2mKMfSk/s1600/java-jdbc.JPG</vt:lpwstr>
      </vt:variant>
      <vt:variant>
        <vt:lpwstr/>
      </vt:variant>
      <vt:variant>
        <vt:i4>1310808</vt:i4>
      </vt:variant>
      <vt:variant>
        <vt:i4>3571</vt:i4>
      </vt:variant>
      <vt:variant>
        <vt:i4>1025</vt:i4>
      </vt:variant>
      <vt:variant>
        <vt:i4>4</vt:i4>
      </vt:variant>
      <vt:variant>
        <vt:lpwstr>http://4.bp.blogspot.com/-B03oAk2zDG0/UpyQnNzX7-I/AAAAAAAAAWU/aAhe2mKMfSk/s1600/java-jdbc.JPG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2017-04-04T13:45:00Z</dcterms:created>
  <dcterms:modified xsi:type="dcterms:W3CDTF">2017-04-05T19:24:00Z</dcterms:modified>
</cp:coreProperties>
</file>